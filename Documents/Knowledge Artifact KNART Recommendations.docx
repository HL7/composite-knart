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E8ED7" w14:textId="77777777" w:rsidR="003C30DC" w:rsidRDefault="005708E3">
      <w:pPr>
        <w:pStyle w:val="Heading1"/>
        <w:keepNext w:val="0"/>
        <w:keepLines w:val="0"/>
        <w:spacing w:before="480"/>
        <w:ind w:left="720"/>
        <w:rPr>
          <w:b/>
          <w:sz w:val="46"/>
          <w:szCs w:val="46"/>
        </w:rPr>
      </w:pPr>
      <w:bookmarkStart w:id="0" w:name="_6ady2drm9xa5" w:colFirst="0" w:colLast="0"/>
      <w:bookmarkEnd w:id="0"/>
      <w:r>
        <w:rPr>
          <w:b/>
          <w:sz w:val="46"/>
          <w:szCs w:val="46"/>
        </w:rPr>
        <w:t>Knowledge Artifact (KNART) Recommendations</w:t>
      </w:r>
    </w:p>
    <w:p w14:paraId="3C1ABA74" w14:textId="77777777" w:rsidR="003C30DC" w:rsidRDefault="005708E3">
      <w:pPr>
        <w:pStyle w:val="Heading2"/>
        <w:spacing w:before="280"/>
      </w:pPr>
      <w:bookmarkStart w:id="1" w:name="_rzktpu8zpr1k" w:colFirst="0" w:colLast="0"/>
      <w:bookmarkEnd w:id="1"/>
      <w:r>
        <w:t>Executive Summary of Recommendations</w:t>
      </w:r>
    </w:p>
    <w:p w14:paraId="686FC0CA" w14:textId="77777777" w:rsidR="003C30DC" w:rsidRDefault="005708E3">
      <w:pPr>
        <w:pStyle w:val="normal0"/>
      </w:pPr>
      <w:r>
        <w:t>It is the recommendation of the study group that two projects be formed; one to continue to evolve</w:t>
      </w:r>
      <w:r>
        <w:t xml:space="preserve"> the existing KNART specification, develop a common logical model that spans both the older KNART work and existing efforts in the FHIR Clinical Reasoning module, and the other to handle technical maintenance of the HeD representation.  The first of these </w:t>
      </w:r>
      <w:r>
        <w:t>should also consider the relationship of HL7 defined clinical knowledge artifacts to efforts for defining types of knowledge artifacts, and standardizing their expression outside of the HL7 community. Ideally such work should include decoupling  the defini</w:t>
      </w:r>
      <w:r>
        <w:t>tion of the expression language used inside the definition of a KNART from the KNART specification, following similar principles to the ones that already allow to use a variety of information models and terminology systems. There is a clear need to constru</w:t>
      </w:r>
      <w:r>
        <w:t>ct clinical knowledge artifacts that can both be composed of other knowledge artifacts and to package such artifacts in a common representational structure. The study group has also concluded that there is a need for knowledge artifacts in the health commu</w:t>
      </w:r>
      <w:r>
        <w:t>nity to be able to interact with other artifacts created in other non-KNART representations (e.g. BPMN, CMMN, DMN, OWL, UML, etc). Many key technical objectives have been identified that should be addressed by a number of standardization efforts, some of w</w:t>
      </w:r>
      <w:r>
        <w:t>hich are clearly of medical importance while others clearly belong in the more general realm of knowledge management and are best handled by more general standards organizations such as OMG. The development of a consistent logical model to express the basi</w:t>
      </w:r>
      <w:r>
        <w:t>c dynamics of knowledge artifacts, the various user viewpoints, and common action and event models that crosscut the various efforts in HL7 is seen as a significant potential benefit. The study group also recognizes that such a model would provide a useful</w:t>
      </w:r>
      <w:r>
        <w:t xml:space="preserve"> bridge between evolving representational standards. Potential specific projects relating to this study include but are not limited to the following:</w:t>
      </w:r>
    </w:p>
    <w:p w14:paraId="2243FE9E" w14:textId="77777777" w:rsidR="003C30DC" w:rsidRDefault="005708E3">
      <w:pPr>
        <w:pStyle w:val="normal0"/>
        <w:numPr>
          <w:ilvl w:val="0"/>
          <w:numId w:val="9"/>
        </w:numPr>
        <w:contextualSpacing/>
      </w:pPr>
      <w:r>
        <w:t xml:space="preserve">updating said standard to include variable expression languages, </w:t>
      </w:r>
    </w:p>
    <w:p w14:paraId="258BC931" w14:textId="77777777" w:rsidR="003C30DC" w:rsidRDefault="005708E3">
      <w:pPr>
        <w:pStyle w:val="normal0"/>
        <w:numPr>
          <w:ilvl w:val="0"/>
          <w:numId w:val="9"/>
        </w:numPr>
        <w:contextualSpacing/>
      </w:pPr>
      <w:r>
        <w:t>the development of a generalized concept</w:t>
      </w:r>
      <w:r>
        <w:t xml:space="preserve">ual model that bridges various efforts relating to knowledge artifacts, </w:t>
      </w:r>
    </w:p>
    <w:p w14:paraId="7EB235D0" w14:textId="77777777" w:rsidR="003C30DC" w:rsidRDefault="005708E3">
      <w:pPr>
        <w:pStyle w:val="normal0"/>
        <w:numPr>
          <w:ilvl w:val="0"/>
          <w:numId w:val="9"/>
        </w:numPr>
        <w:contextualSpacing/>
      </w:pPr>
      <w:r>
        <w:t xml:space="preserve">the creation and/or adoption of a normalized logical model for actions and events, and profiling known logical models for classes of clinical activities and events. </w:t>
      </w:r>
    </w:p>
    <w:p w14:paraId="15C764AD" w14:textId="77777777" w:rsidR="003C30DC" w:rsidRDefault="005708E3">
      <w:pPr>
        <w:pStyle w:val="normal0"/>
        <w:numPr>
          <w:ilvl w:val="0"/>
          <w:numId w:val="9"/>
        </w:numPr>
        <w:contextualSpacing/>
      </w:pPr>
      <w:r>
        <w:t>the development o</w:t>
      </w:r>
      <w:r>
        <w:t xml:space="preserve">f common mechanisms and metaphors for composition and reference between artifacts, and </w:t>
      </w:r>
    </w:p>
    <w:p w14:paraId="1D6DFAEB" w14:textId="77777777" w:rsidR="003C30DC" w:rsidRDefault="005708E3">
      <w:pPr>
        <w:pStyle w:val="normal0"/>
        <w:numPr>
          <w:ilvl w:val="0"/>
          <w:numId w:val="9"/>
        </w:numPr>
        <w:contextualSpacing/>
      </w:pPr>
      <w:r>
        <w:t>development of mechanisms for supporting the co-evolution of different knowledge representation formats and their integration. [TODO: Added better lifecycle support for</w:t>
      </w:r>
      <w:r>
        <w:t xml:space="preserve"> knowledge artifacts - e.g. authoring, governance, etc.]]</w:t>
      </w:r>
    </w:p>
    <w:p w14:paraId="1F3FDA72" w14:textId="77777777" w:rsidR="003C30DC" w:rsidRDefault="003C30DC">
      <w:pPr>
        <w:pStyle w:val="normal0"/>
      </w:pPr>
    </w:p>
    <w:p w14:paraId="6FAC0F6B" w14:textId="77777777" w:rsidR="003C30DC" w:rsidRDefault="005708E3">
      <w:pPr>
        <w:pStyle w:val="normal0"/>
      </w:pPr>
      <w:r>
        <w:t>For immediate next steps, we recommend preparation of project scope statements to cover:</w:t>
      </w:r>
    </w:p>
    <w:p w14:paraId="36D86B11" w14:textId="77777777" w:rsidR="003C30DC" w:rsidRDefault="005708E3">
      <w:pPr>
        <w:pStyle w:val="normal0"/>
        <w:numPr>
          <w:ilvl w:val="0"/>
          <w:numId w:val="13"/>
        </w:numPr>
        <w:contextualSpacing/>
      </w:pPr>
      <w:r>
        <w:t xml:space="preserve">Conceptual Model </w:t>
      </w:r>
    </w:p>
    <w:p w14:paraId="279033EF" w14:textId="77777777" w:rsidR="003C30DC" w:rsidRDefault="005708E3">
      <w:pPr>
        <w:pStyle w:val="normal0"/>
        <w:numPr>
          <w:ilvl w:val="1"/>
          <w:numId w:val="13"/>
        </w:numPr>
        <w:contextualSpacing/>
      </w:pPr>
      <w:r>
        <w:t>Composite / compound support</w:t>
      </w:r>
    </w:p>
    <w:p w14:paraId="6225199C" w14:textId="77777777" w:rsidR="003C30DC" w:rsidRDefault="005708E3">
      <w:pPr>
        <w:pStyle w:val="normal0"/>
        <w:numPr>
          <w:ilvl w:val="1"/>
          <w:numId w:val="13"/>
        </w:numPr>
        <w:contextualSpacing/>
      </w:pPr>
      <w:r>
        <w:t>Map to FHIR</w:t>
      </w:r>
    </w:p>
    <w:p w14:paraId="445461F1" w14:textId="77777777" w:rsidR="003C30DC" w:rsidRDefault="005708E3">
      <w:pPr>
        <w:pStyle w:val="normal0"/>
        <w:numPr>
          <w:ilvl w:val="2"/>
          <w:numId w:val="13"/>
        </w:numPr>
        <w:contextualSpacing/>
      </w:pPr>
      <w:r>
        <w:t>Consistent use of FHIR as a (semantic) informatio</w:t>
      </w:r>
      <w:r>
        <w:t>n model in a KNART</w:t>
      </w:r>
    </w:p>
    <w:p w14:paraId="743E4672" w14:textId="77777777" w:rsidR="003C30DC" w:rsidRDefault="005708E3">
      <w:pPr>
        <w:pStyle w:val="normal0"/>
        <w:numPr>
          <w:ilvl w:val="2"/>
          <w:numId w:val="13"/>
        </w:numPr>
        <w:contextualSpacing/>
      </w:pPr>
      <w:r>
        <w:lastRenderedPageBreak/>
        <w:t>Re-align with the FHIR community effort to standardize knowledge representation</w:t>
      </w:r>
    </w:p>
    <w:p w14:paraId="142172D6" w14:textId="77777777" w:rsidR="003C30DC" w:rsidRDefault="005708E3">
      <w:pPr>
        <w:pStyle w:val="normal0"/>
        <w:numPr>
          <w:ilvl w:val="1"/>
          <w:numId w:val="13"/>
        </w:numPr>
        <w:contextualSpacing/>
      </w:pPr>
      <w:r>
        <w:t>Lifecycle support (Authoring, Governance, etc)</w:t>
      </w:r>
    </w:p>
    <w:p w14:paraId="623F331D" w14:textId="77777777" w:rsidR="003C30DC" w:rsidRDefault="003C30DC">
      <w:pPr>
        <w:pStyle w:val="normal0"/>
        <w:ind w:left="720"/>
      </w:pPr>
    </w:p>
    <w:p w14:paraId="2D98C24B" w14:textId="77777777" w:rsidR="003C30DC" w:rsidRDefault="005708E3">
      <w:pPr>
        <w:pStyle w:val="normal0"/>
        <w:numPr>
          <w:ilvl w:val="0"/>
          <w:numId w:val="13"/>
        </w:numPr>
        <w:contextualSpacing/>
      </w:pPr>
      <w:r>
        <w:t>KNART Spec Update (HeD)</w:t>
      </w:r>
    </w:p>
    <w:p w14:paraId="58627A28" w14:textId="77777777" w:rsidR="003C30DC" w:rsidRDefault="005708E3">
      <w:pPr>
        <w:pStyle w:val="normal0"/>
        <w:numPr>
          <w:ilvl w:val="1"/>
          <w:numId w:val="13"/>
        </w:numPr>
        <w:contextualSpacing/>
      </w:pPr>
      <w:r>
        <w:t>Support alternate expression representations</w:t>
      </w:r>
    </w:p>
    <w:p w14:paraId="54F5323D" w14:textId="77777777" w:rsidR="003C30DC" w:rsidRDefault="005708E3">
      <w:pPr>
        <w:pStyle w:val="normal0"/>
        <w:numPr>
          <w:ilvl w:val="1"/>
          <w:numId w:val="13"/>
        </w:numPr>
        <w:contextualSpacing/>
      </w:pPr>
      <w:r>
        <w:t>Composite / Compound Support</w:t>
      </w:r>
    </w:p>
    <w:p w14:paraId="5D95229A" w14:textId="77777777" w:rsidR="003C30DC" w:rsidRDefault="005708E3">
      <w:pPr>
        <w:pStyle w:val="normal0"/>
        <w:numPr>
          <w:ilvl w:val="1"/>
          <w:numId w:val="13"/>
        </w:numPr>
        <w:contextualSpacing/>
      </w:pPr>
      <w:r>
        <w:t>Change requ</w:t>
      </w:r>
      <w:r>
        <w:t>ests against existing spec (potentially an STU update rather than full ballot)</w:t>
      </w:r>
    </w:p>
    <w:p w14:paraId="3D5D62FC" w14:textId="77777777" w:rsidR="003C30DC" w:rsidRDefault="005708E3">
      <w:pPr>
        <w:pStyle w:val="normal0"/>
        <w:numPr>
          <w:ilvl w:val="1"/>
          <w:numId w:val="13"/>
        </w:numPr>
        <w:contextualSpacing/>
      </w:pPr>
      <w:r>
        <w:t>Bring up to date with the last version of CQL &amp; ELM</w:t>
      </w:r>
    </w:p>
    <w:p w14:paraId="42AB2CBF" w14:textId="77777777" w:rsidR="003C30DC" w:rsidRDefault="005708E3">
      <w:pPr>
        <w:pStyle w:val="normal0"/>
        <w:numPr>
          <w:ilvl w:val="1"/>
          <w:numId w:val="13"/>
        </w:numPr>
        <w:contextualSpacing/>
      </w:pPr>
      <w:r>
        <w:t>Support for post-coordinated concept expressions</w:t>
      </w:r>
    </w:p>
    <w:p w14:paraId="3BE07500" w14:textId="77777777" w:rsidR="003C30DC" w:rsidRDefault="005708E3">
      <w:pPr>
        <w:pStyle w:val="Heading2"/>
        <w:spacing w:before="280"/>
      </w:pPr>
      <w:bookmarkStart w:id="2" w:name="_5cfq3e3x6vwb" w:colFirst="0" w:colLast="0"/>
      <w:bookmarkEnd w:id="2"/>
      <w:r>
        <w:t>Introduction</w:t>
      </w:r>
    </w:p>
    <w:p w14:paraId="2CF56422" w14:textId="77777777" w:rsidR="003C30DC" w:rsidRDefault="005708E3">
      <w:pPr>
        <w:pStyle w:val="normal0"/>
      </w:pPr>
      <w:r>
        <w:t xml:space="preserve">This document comprises the deliverable for the project 1336, Composite KNART Investigation. During the period from May - September 2017, a project team was convened to review the current state of the KNART specification, explore additional use cases that </w:t>
      </w:r>
      <w:r>
        <w:t>have been identified (eg support for composition of knowledge artifacts), and recommend next steps for the specification.</w:t>
      </w:r>
    </w:p>
    <w:p w14:paraId="5D0F2BBD" w14:textId="77777777" w:rsidR="003C30DC" w:rsidRDefault="005708E3">
      <w:pPr>
        <w:pStyle w:val="normal0"/>
        <w:spacing w:before="280" w:line="240" w:lineRule="auto"/>
      </w:pPr>
      <w:r>
        <w:t xml:space="preserve">This effort was sponsored by: </w:t>
      </w:r>
    </w:p>
    <w:p w14:paraId="2A0DE520" w14:textId="77777777" w:rsidR="003C30DC" w:rsidRDefault="005708E3">
      <w:pPr>
        <w:pStyle w:val="normal0"/>
        <w:numPr>
          <w:ilvl w:val="0"/>
          <w:numId w:val="5"/>
        </w:numPr>
        <w:spacing w:line="240" w:lineRule="auto"/>
        <w:ind w:left="720"/>
      </w:pPr>
      <w:r>
        <w:t>Clinical Decision Support (primary)</w:t>
      </w:r>
    </w:p>
    <w:p w14:paraId="721BD2F1" w14:textId="77777777" w:rsidR="003C30DC" w:rsidRDefault="005708E3">
      <w:pPr>
        <w:pStyle w:val="normal0"/>
        <w:numPr>
          <w:ilvl w:val="0"/>
          <w:numId w:val="5"/>
        </w:numPr>
        <w:spacing w:before="280"/>
        <w:ind w:left="720"/>
        <w:contextualSpacing/>
      </w:pPr>
      <w:r>
        <w:t>Clinical Quality Information</w:t>
      </w:r>
    </w:p>
    <w:p w14:paraId="30784AFB" w14:textId="77777777" w:rsidR="003C30DC" w:rsidRDefault="005708E3">
      <w:pPr>
        <w:pStyle w:val="normal0"/>
        <w:numPr>
          <w:ilvl w:val="0"/>
          <w:numId w:val="5"/>
        </w:numPr>
        <w:spacing w:before="280"/>
        <w:ind w:left="720"/>
        <w:contextualSpacing/>
      </w:pPr>
      <w:r>
        <w:t>Clinical Information Modeling Initiati</w:t>
      </w:r>
      <w:r>
        <w:t>ve</w:t>
      </w:r>
    </w:p>
    <w:p w14:paraId="11E15A86" w14:textId="77777777" w:rsidR="003C30DC" w:rsidRDefault="005708E3">
      <w:pPr>
        <w:pStyle w:val="normal0"/>
        <w:spacing w:before="280"/>
      </w:pPr>
      <w:r>
        <w:t>Project work items and links to call recordings and document repositories can be found on the CDS wiki at:</w:t>
      </w:r>
    </w:p>
    <w:p w14:paraId="0D5A8A45" w14:textId="77777777" w:rsidR="003C30DC" w:rsidRDefault="005708E3">
      <w:pPr>
        <w:pStyle w:val="normal0"/>
        <w:spacing w:before="280"/>
      </w:pPr>
      <w:hyperlink r:id="rId8">
        <w:r>
          <w:rPr>
            <w:color w:val="1155CC"/>
            <w:u w:val="single"/>
          </w:rPr>
          <w:t>http://wiki.hl7.org/index.php?title=Composite_KNART_Investiga</w:t>
        </w:r>
        <w:r>
          <w:rPr>
            <w:color w:val="1155CC"/>
            <w:u w:val="single"/>
          </w:rPr>
          <w:t>tion</w:t>
        </w:r>
      </w:hyperlink>
    </w:p>
    <w:p w14:paraId="65772665" w14:textId="77777777" w:rsidR="003C30DC" w:rsidRDefault="005708E3">
      <w:pPr>
        <w:pStyle w:val="normal0"/>
        <w:spacing w:before="280"/>
      </w:pPr>
      <w:r>
        <w:t>Discussion and meeting notifications are distributed on the listserv:</w:t>
      </w:r>
    </w:p>
    <w:p w14:paraId="2708ECC6" w14:textId="77777777" w:rsidR="003C30DC" w:rsidRDefault="005708E3">
      <w:pPr>
        <w:pStyle w:val="normal0"/>
        <w:spacing w:before="280"/>
      </w:pPr>
      <w:r>
        <w:t>knart@lists.hl7.org</w:t>
      </w:r>
    </w:p>
    <w:p w14:paraId="1C7039FB" w14:textId="77777777" w:rsidR="003C30DC" w:rsidRDefault="005708E3">
      <w:pPr>
        <w:pStyle w:val="Heading3"/>
        <w:spacing w:before="280"/>
      </w:pPr>
      <w:bookmarkStart w:id="3" w:name="_hb6o8civpcu9" w:colFirst="0" w:colLast="0"/>
      <w:bookmarkStart w:id="4" w:name="_GoBack"/>
      <w:bookmarkEnd w:id="3"/>
      <w:bookmarkEnd w:id="4"/>
      <w:r>
        <w:t>Acknowledgements</w:t>
      </w:r>
    </w:p>
    <w:p w14:paraId="186D01B1" w14:textId="77777777" w:rsidR="003C30DC" w:rsidRDefault="005708E3">
      <w:pPr>
        <w:pStyle w:val="normal0"/>
      </w:pPr>
      <w:r>
        <w:tab/>
        <w:t>Thanks go to the following for their participation, contribution and reviews:</w:t>
      </w:r>
    </w:p>
    <w:p w14:paraId="28E69CEC" w14:textId="77777777" w:rsidR="003C30DC" w:rsidRDefault="003C30DC">
      <w:pPr>
        <w:pStyle w:val="normal0"/>
      </w:pPr>
    </w:p>
    <w:tbl>
      <w:tblPr>
        <w:tblStyle w:val="a"/>
        <w:tblW w:w="9445" w:type="dxa"/>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7"/>
        <w:gridCol w:w="2376"/>
        <w:gridCol w:w="2376"/>
        <w:gridCol w:w="2376"/>
      </w:tblGrid>
      <w:tr w:rsidR="003C30DC" w14:paraId="44931DA3" w14:textId="77777777">
        <w:tc>
          <w:tcPr>
            <w:tcW w:w="2317" w:type="dxa"/>
            <w:shd w:val="clear" w:color="auto" w:fill="auto"/>
            <w:tcMar>
              <w:top w:w="100" w:type="dxa"/>
              <w:left w:w="100" w:type="dxa"/>
              <w:bottom w:w="100" w:type="dxa"/>
              <w:right w:w="100" w:type="dxa"/>
            </w:tcMar>
          </w:tcPr>
          <w:p w14:paraId="321ED75C" w14:textId="77777777" w:rsidR="003C30DC" w:rsidRDefault="005708E3">
            <w:pPr>
              <w:pStyle w:val="normal0"/>
            </w:pPr>
            <w:r>
              <w:t>Jerry Goodnough</w:t>
            </w:r>
          </w:p>
        </w:tc>
        <w:tc>
          <w:tcPr>
            <w:tcW w:w="2376" w:type="dxa"/>
            <w:shd w:val="clear" w:color="auto" w:fill="auto"/>
            <w:tcMar>
              <w:top w:w="100" w:type="dxa"/>
              <w:left w:w="100" w:type="dxa"/>
              <w:bottom w:w="100" w:type="dxa"/>
              <w:right w:w="100" w:type="dxa"/>
            </w:tcMar>
          </w:tcPr>
          <w:p w14:paraId="6438C527" w14:textId="77777777" w:rsidR="003C30DC" w:rsidRDefault="005708E3">
            <w:pPr>
              <w:pStyle w:val="normal0"/>
            </w:pPr>
            <w:r>
              <w:t>Davide Sottara</w:t>
            </w:r>
          </w:p>
        </w:tc>
        <w:tc>
          <w:tcPr>
            <w:tcW w:w="2376" w:type="dxa"/>
            <w:shd w:val="clear" w:color="auto" w:fill="auto"/>
            <w:tcMar>
              <w:top w:w="100" w:type="dxa"/>
              <w:left w:w="100" w:type="dxa"/>
              <w:bottom w:w="100" w:type="dxa"/>
              <w:right w:w="100" w:type="dxa"/>
            </w:tcMar>
          </w:tcPr>
          <w:p w14:paraId="70F0561C" w14:textId="77777777" w:rsidR="003C30DC" w:rsidRDefault="005708E3">
            <w:pPr>
              <w:pStyle w:val="normal0"/>
              <w:widowControl w:val="0"/>
              <w:spacing w:line="240" w:lineRule="auto"/>
            </w:pPr>
            <w:r>
              <w:t>Claude Nanjo</w:t>
            </w:r>
          </w:p>
        </w:tc>
        <w:tc>
          <w:tcPr>
            <w:tcW w:w="2376" w:type="dxa"/>
            <w:shd w:val="clear" w:color="auto" w:fill="auto"/>
            <w:tcMar>
              <w:top w:w="100" w:type="dxa"/>
              <w:left w:w="100" w:type="dxa"/>
              <w:bottom w:w="100" w:type="dxa"/>
              <w:right w:w="100" w:type="dxa"/>
            </w:tcMar>
          </w:tcPr>
          <w:p w14:paraId="4F24746B" w14:textId="77777777" w:rsidR="003C30DC" w:rsidRDefault="005708E3">
            <w:pPr>
              <w:pStyle w:val="normal0"/>
            </w:pPr>
            <w:r>
              <w:t>Frank Breyette</w:t>
            </w:r>
          </w:p>
        </w:tc>
      </w:tr>
      <w:tr w:rsidR="003C30DC" w14:paraId="2256CCDF" w14:textId="77777777">
        <w:tc>
          <w:tcPr>
            <w:tcW w:w="2317" w:type="dxa"/>
            <w:shd w:val="clear" w:color="auto" w:fill="auto"/>
            <w:tcMar>
              <w:top w:w="100" w:type="dxa"/>
              <w:left w:w="100" w:type="dxa"/>
              <w:bottom w:w="100" w:type="dxa"/>
              <w:right w:w="100" w:type="dxa"/>
            </w:tcMar>
          </w:tcPr>
          <w:p w14:paraId="5AE4DE37" w14:textId="77777777" w:rsidR="003C30DC" w:rsidRDefault="005708E3">
            <w:pPr>
              <w:pStyle w:val="normal0"/>
            </w:pPr>
            <w:r>
              <w:t>Rebecca Baker</w:t>
            </w:r>
          </w:p>
        </w:tc>
        <w:tc>
          <w:tcPr>
            <w:tcW w:w="2376" w:type="dxa"/>
            <w:shd w:val="clear" w:color="auto" w:fill="auto"/>
            <w:tcMar>
              <w:top w:w="100" w:type="dxa"/>
              <w:left w:w="100" w:type="dxa"/>
              <w:bottom w:w="100" w:type="dxa"/>
              <w:right w:w="100" w:type="dxa"/>
            </w:tcMar>
          </w:tcPr>
          <w:p w14:paraId="192DC251" w14:textId="77777777" w:rsidR="003C30DC" w:rsidRDefault="005708E3">
            <w:pPr>
              <w:pStyle w:val="normal0"/>
              <w:widowControl w:val="0"/>
              <w:spacing w:line="240" w:lineRule="auto"/>
            </w:pPr>
            <w:r>
              <w:t>Patrick Langford</w:t>
            </w:r>
          </w:p>
        </w:tc>
        <w:tc>
          <w:tcPr>
            <w:tcW w:w="2376" w:type="dxa"/>
            <w:shd w:val="clear" w:color="auto" w:fill="auto"/>
            <w:tcMar>
              <w:top w:w="100" w:type="dxa"/>
              <w:left w:w="100" w:type="dxa"/>
              <w:bottom w:w="100" w:type="dxa"/>
              <w:right w:w="100" w:type="dxa"/>
            </w:tcMar>
          </w:tcPr>
          <w:p w14:paraId="0B846B34" w14:textId="77777777" w:rsidR="003C30DC" w:rsidRDefault="005708E3">
            <w:pPr>
              <w:pStyle w:val="normal0"/>
            </w:pPr>
            <w:r>
              <w:t>Bas van den Heuvel</w:t>
            </w:r>
          </w:p>
        </w:tc>
        <w:tc>
          <w:tcPr>
            <w:tcW w:w="2376" w:type="dxa"/>
            <w:shd w:val="clear" w:color="auto" w:fill="auto"/>
            <w:tcMar>
              <w:top w:w="100" w:type="dxa"/>
              <w:left w:w="100" w:type="dxa"/>
              <w:bottom w:w="100" w:type="dxa"/>
              <w:right w:w="100" w:type="dxa"/>
            </w:tcMar>
          </w:tcPr>
          <w:p w14:paraId="72117232" w14:textId="77777777" w:rsidR="003C30DC" w:rsidRDefault="005708E3">
            <w:pPr>
              <w:pStyle w:val="normal0"/>
              <w:widowControl w:val="0"/>
              <w:spacing w:line="240" w:lineRule="auto"/>
            </w:pPr>
            <w:r>
              <w:t>Linda Wedemeyer</w:t>
            </w:r>
          </w:p>
        </w:tc>
      </w:tr>
      <w:tr w:rsidR="003C30DC" w14:paraId="5A4D0525" w14:textId="77777777">
        <w:tc>
          <w:tcPr>
            <w:tcW w:w="2317" w:type="dxa"/>
            <w:shd w:val="clear" w:color="auto" w:fill="auto"/>
            <w:tcMar>
              <w:top w:w="100" w:type="dxa"/>
              <w:left w:w="100" w:type="dxa"/>
              <w:bottom w:w="100" w:type="dxa"/>
              <w:right w:w="100" w:type="dxa"/>
            </w:tcMar>
          </w:tcPr>
          <w:p w14:paraId="76FE3F48" w14:textId="77777777" w:rsidR="003C30DC" w:rsidRDefault="005708E3">
            <w:pPr>
              <w:pStyle w:val="normal0"/>
            </w:pPr>
            <w:r>
              <w:t>Stan Huff</w:t>
            </w:r>
          </w:p>
        </w:tc>
        <w:tc>
          <w:tcPr>
            <w:tcW w:w="2376" w:type="dxa"/>
            <w:shd w:val="clear" w:color="auto" w:fill="auto"/>
            <w:tcMar>
              <w:top w:w="100" w:type="dxa"/>
              <w:left w:w="100" w:type="dxa"/>
              <w:bottom w:w="100" w:type="dxa"/>
              <w:right w:w="100" w:type="dxa"/>
            </w:tcMar>
          </w:tcPr>
          <w:p w14:paraId="12CE96CF" w14:textId="77777777" w:rsidR="003C30DC" w:rsidRDefault="005708E3">
            <w:pPr>
              <w:pStyle w:val="normal0"/>
            </w:pPr>
            <w:r>
              <w:t>Andrew Simms</w:t>
            </w:r>
          </w:p>
        </w:tc>
        <w:tc>
          <w:tcPr>
            <w:tcW w:w="2376" w:type="dxa"/>
            <w:shd w:val="clear" w:color="auto" w:fill="auto"/>
            <w:tcMar>
              <w:top w:w="100" w:type="dxa"/>
              <w:left w:w="100" w:type="dxa"/>
              <w:bottom w:w="100" w:type="dxa"/>
              <w:right w:w="100" w:type="dxa"/>
            </w:tcMar>
          </w:tcPr>
          <w:p w14:paraId="1A7C3B2C" w14:textId="77777777" w:rsidR="003C30DC" w:rsidRDefault="005708E3">
            <w:pPr>
              <w:pStyle w:val="normal0"/>
            </w:pPr>
            <w:r>
              <w:t>Lorraine Constable</w:t>
            </w:r>
          </w:p>
        </w:tc>
        <w:tc>
          <w:tcPr>
            <w:tcW w:w="2376" w:type="dxa"/>
            <w:shd w:val="clear" w:color="auto" w:fill="auto"/>
            <w:tcMar>
              <w:top w:w="100" w:type="dxa"/>
              <w:left w:w="100" w:type="dxa"/>
              <w:bottom w:w="100" w:type="dxa"/>
              <w:right w:w="100" w:type="dxa"/>
            </w:tcMar>
          </w:tcPr>
          <w:p w14:paraId="2AF6D4C3" w14:textId="77777777" w:rsidR="003C30DC" w:rsidRDefault="005708E3">
            <w:pPr>
              <w:pStyle w:val="normal0"/>
            </w:pPr>
            <w:r>
              <w:t>Emory Fry</w:t>
            </w:r>
          </w:p>
        </w:tc>
      </w:tr>
      <w:tr w:rsidR="003C30DC" w14:paraId="7E2C93FB" w14:textId="77777777">
        <w:tc>
          <w:tcPr>
            <w:tcW w:w="2317" w:type="dxa"/>
            <w:shd w:val="clear" w:color="auto" w:fill="auto"/>
            <w:tcMar>
              <w:top w:w="100" w:type="dxa"/>
              <w:left w:w="100" w:type="dxa"/>
              <w:bottom w:w="100" w:type="dxa"/>
              <w:right w:w="100" w:type="dxa"/>
            </w:tcMar>
          </w:tcPr>
          <w:p w14:paraId="57CB4125" w14:textId="77777777" w:rsidR="003C30DC" w:rsidRDefault="005708E3">
            <w:pPr>
              <w:pStyle w:val="normal0"/>
            </w:pPr>
            <w:r>
              <w:t>Wendelyn Bradley</w:t>
            </w:r>
          </w:p>
        </w:tc>
        <w:tc>
          <w:tcPr>
            <w:tcW w:w="2376" w:type="dxa"/>
            <w:shd w:val="clear" w:color="auto" w:fill="auto"/>
            <w:tcMar>
              <w:top w:w="100" w:type="dxa"/>
              <w:left w:w="100" w:type="dxa"/>
              <w:bottom w:w="100" w:type="dxa"/>
              <w:right w:w="100" w:type="dxa"/>
            </w:tcMar>
          </w:tcPr>
          <w:p w14:paraId="2B8F0714" w14:textId="77777777" w:rsidR="003C30DC" w:rsidRDefault="005708E3">
            <w:pPr>
              <w:pStyle w:val="normal0"/>
              <w:spacing w:line="240" w:lineRule="auto"/>
            </w:pPr>
            <w:r>
              <w:t>Bruce Bray</w:t>
            </w:r>
          </w:p>
        </w:tc>
        <w:tc>
          <w:tcPr>
            <w:tcW w:w="2376" w:type="dxa"/>
            <w:shd w:val="clear" w:color="auto" w:fill="auto"/>
            <w:tcMar>
              <w:top w:w="100" w:type="dxa"/>
              <w:left w:w="100" w:type="dxa"/>
              <w:bottom w:w="100" w:type="dxa"/>
              <w:right w:w="100" w:type="dxa"/>
            </w:tcMar>
          </w:tcPr>
          <w:p w14:paraId="290F4D8E" w14:textId="77777777" w:rsidR="003C30DC" w:rsidRDefault="005708E3">
            <w:pPr>
              <w:pStyle w:val="normal0"/>
            </w:pPr>
            <w:r>
              <w:t>Liz McCool</w:t>
            </w:r>
          </w:p>
        </w:tc>
        <w:tc>
          <w:tcPr>
            <w:tcW w:w="2376" w:type="dxa"/>
            <w:shd w:val="clear" w:color="auto" w:fill="auto"/>
            <w:tcMar>
              <w:top w:w="100" w:type="dxa"/>
              <w:left w:w="100" w:type="dxa"/>
              <w:bottom w:w="100" w:type="dxa"/>
              <w:right w:w="100" w:type="dxa"/>
            </w:tcMar>
          </w:tcPr>
          <w:p w14:paraId="4B1EF868" w14:textId="77777777" w:rsidR="003C30DC" w:rsidRDefault="005708E3">
            <w:pPr>
              <w:pStyle w:val="normal0"/>
            </w:pPr>
            <w:r>
              <w:t>Seena Farzaneh</w:t>
            </w:r>
          </w:p>
        </w:tc>
      </w:tr>
      <w:tr w:rsidR="003C30DC" w14:paraId="1A75B70C" w14:textId="77777777">
        <w:tc>
          <w:tcPr>
            <w:tcW w:w="2317" w:type="dxa"/>
            <w:shd w:val="clear" w:color="auto" w:fill="auto"/>
            <w:tcMar>
              <w:top w:w="100" w:type="dxa"/>
              <w:left w:w="100" w:type="dxa"/>
              <w:bottom w:w="100" w:type="dxa"/>
              <w:right w:w="100" w:type="dxa"/>
            </w:tcMar>
          </w:tcPr>
          <w:p w14:paraId="0F35FB19" w14:textId="77777777" w:rsidR="003C30DC" w:rsidRDefault="005708E3">
            <w:pPr>
              <w:pStyle w:val="normal0"/>
            </w:pPr>
            <w:r>
              <w:t>Rocky Reston</w:t>
            </w:r>
          </w:p>
        </w:tc>
        <w:tc>
          <w:tcPr>
            <w:tcW w:w="2376" w:type="dxa"/>
            <w:shd w:val="clear" w:color="auto" w:fill="auto"/>
            <w:tcMar>
              <w:top w:w="100" w:type="dxa"/>
              <w:left w:w="100" w:type="dxa"/>
              <w:bottom w:w="100" w:type="dxa"/>
              <w:right w:w="100" w:type="dxa"/>
            </w:tcMar>
          </w:tcPr>
          <w:p w14:paraId="24EEABC0" w14:textId="77777777" w:rsidR="003C30DC" w:rsidRDefault="005708E3">
            <w:pPr>
              <w:pStyle w:val="normal0"/>
              <w:widowControl w:val="0"/>
              <w:spacing w:line="240" w:lineRule="auto"/>
            </w:pPr>
            <w:r>
              <w:t>Muhammad Asim</w:t>
            </w:r>
          </w:p>
        </w:tc>
        <w:tc>
          <w:tcPr>
            <w:tcW w:w="2376" w:type="dxa"/>
            <w:shd w:val="clear" w:color="auto" w:fill="auto"/>
            <w:tcMar>
              <w:top w:w="100" w:type="dxa"/>
              <w:left w:w="100" w:type="dxa"/>
              <w:bottom w:w="100" w:type="dxa"/>
              <w:right w:w="100" w:type="dxa"/>
            </w:tcMar>
          </w:tcPr>
          <w:p w14:paraId="733FAB08" w14:textId="77777777" w:rsidR="003C30DC" w:rsidRDefault="005708E3">
            <w:pPr>
              <w:pStyle w:val="normal0"/>
              <w:widowControl w:val="0"/>
              <w:spacing w:line="240" w:lineRule="auto"/>
            </w:pPr>
            <w:r>
              <w:t>Susan Matney</w:t>
            </w:r>
          </w:p>
        </w:tc>
        <w:tc>
          <w:tcPr>
            <w:tcW w:w="2376" w:type="dxa"/>
            <w:shd w:val="clear" w:color="auto" w:fill="auto"/>
            <w:tcMar>
              <w:top w:w="100" w:type="dxa"/>
              <w:left w:w="100" w:type="dxa"/>
              <w:bottom w:w="100" w:type="dxa"/>
              <w:right w:w="100" w:type="dxa"/>
            </w:tcMar>
          </w:tcPr>
          <w:p w14:paraId="6C913A47" w14:textId="77777777" w:rsidR="003C30DC" w:rsidRDefault="005708E3">
            <w:pPr>
              <w:pStyle w:val="normal0"/>
              <w:widowControl w:val="0"/>
              <w:spacing w:line="240" w:lineRule="auto"/>
            </w:pPr>
            <w:r>
              <w:t>Omar Bouhaddou</w:t>
            </w:r>
          </w:p>
        </w:tc>
      </w:tr>
      <w:tr w:rsidR="003C30DC" w14:paraId="3C873623" w14:textId="77777777">
        <w:tc>
          <w:tcPr>
            <w:tcW w:w="2317" w:type="dxa"/>
            <w:shd w:val="clear" w:color="auto" w:fill="auto"/>
            <w:tcMar>
              <w:top w:w="100" w:type="dxa"/>
              <w:left w:w="100" w:type="dxa"/>
              <w:bottom w:w="100" w:type="dxa"/>
              <w:right w:w="100" w:type="dxa"/>
            </w:tcMar>
          </w:tcPr>
          <w:p w14:paraId="30FC0793" w14:textId="77777777" w:rsidR="003C30DC" w:rsidRDefault="005708E3">
            <w:pPr>
              <w:pStyle w:val="normal0"/>
            </w:pPr>
            <w:r>
              <w:t>Richard Esmond</w:t>
            </w:r>
          </w:p>
        </w:tc>
        <w:tc>
          <w:tcPr>
            <w:tcW w:w="2376" w:type="dxa"/>
            <w:shd w:val="clear" w:color="auto" w:fill="auto"/>
            <w:tcMar>
              <w:top w:w="100" w:type="dxa"/>
              <w:left w:w="100" w:type="dxa"/>
              <w:bottom w:w="100" w:type="dxa"/>
              <w:right w:w="100" w:type="dxa"/>
            </w:tcMar>
          </w:tcPr>
          <w:p w14:paraId="4FBB5F6E" w14:textId="77777777" w:rsidR="003C30DC" w:rsidRDefault="005708E3">
            <w:pPr>
              <w:pStyle w:val="normal0"/>
              <w:widowControl w:val="0"/>
              <w:spacing w:line="240" w:lineRule="auto"/>
            </w:pPr>
            <w:r>
              <w:t>Dennis Polling</w:t>
            </w:r>
          </w:p>
        </w:tc>
        <w:tc>
          <w:tcPr>
            <w:tcW w:w="2376" w:type="dxa"/>
            <w:shd w:val="clear" w:color="auto" w:fill="auto"/>
            <w:tcMar>
              <w:top w:w="100" w:type="dxa"/>
              <w:left w:w="100" w:type="dxa"/>
              <w:bottom w:w="100" w:type="dxa"/>
              <w:right w:w="100" w:type="dxa"/>
            </w:tcMar>
          </w:tcPr>
          <w:p w14:paraId="6248CE4F" w14:textId="77777777" w:rsidR="003C30DC" w:rsidRDefault="005708E3">
            <w:pPr>
              <w:pStyle w:val="normal0"/>
            </w:pPr>
            <w:r>
              <w:t>Joey Coyle</w:t>
            </w:r>
          </w:p>
        </w:tc>
        <w:tc>
          <w:tcPr>
            <w:tcW w:w="2376" w:type="dxa"/>
            <w:shd w:val="clear" w:color="auto" w:fill="auto"/>
            <w:tcMar>
              <w:top w:w="100" w:type="dxa"/>
              <w:left w:w="100" w:type="dxa"/>
              <w:bottom w:w="100" w:type="dxa"/>
              <w:right w:w="100" w:type="dxa"/>
            </w:tcMar>
          </w:tcPr>
          <w:p w14:paraId="1E1F9441" w14:textId="77777777" w:rsidR="003C30DC" w:rsidRDefault="005708E3">
            <w:pPr>
              <w:pStyle w:val="normal0"/>
            </w:pPr>
            <w:r>
              <w:t>Jonathan Teich</w:t>
            </w:r>
          </w:p>
        </w:tc>
      </w:tr>
      <w:tr w:rsidR="003C30DC" w14:paraId="13BEA7FE" w14:textId="77777777">
        <w:tc>
          <w:tcPr>
            <w:tcW w:w="2317" w:type="dxa"/>
            <w:shd w:val="clear" w:color="auto" w:fill="auto"/>
            <w:tcMar>
              <w:top w:w="100" w:type="dxa"/>
              <w:left w:w="100" w:type="dxa"/>
              <w:bottom w:w="100" w:type="dxa"/>
              <w:right w:w="100" w:type="dxa"/>
            </w:tcMar>
          </w:tcPr>
          <w:p w14:paraId="2A34C338" w14:textId="77777777" w:rsidR="003C30DC" w:rsidRDefault="005708E3">
            <w:pPr>
              <w:pStyle w:val="normal0"/>
            </w:pPr>
            <w:r>
              <w:t>Chris Melo</w:t>
            </w:r>
          </w:p>
        </w:tc>
        <w:tc>
          <w:tcPr>
            <w:tcW w:w="2376" w:type="dxa"/>
            <w:shd w:val="clear" w:color="auto" w:fill="auto"/>
            <w:tcMar>
              <w:top w:w="100" w:type="dxa"/>
              <w:left w:w="100" w:type="dxa"/>
              <w:bottom w:w="100" w:type="dxa"/>
              <w:right w:w="100" w:type="dxa"/>
            </w:tcMar>
          </w:tcPr>
          <w:p w14:paraId="45320167" w14:textId="77777777" w:rsidR="003C30DC" w:rsidRDefault="005708E3">
            <w:pPr>
              <w:pStyle w:val="normal0"/>
            </w:pPr>
            <w:r>
              <w:t>Bryn Rhodes</w:t>
            </w:r>
          </w:p>
        </w:tc>
        <w:tc>
          <w:tcPr>
            <w:tcW w:w="2376" w:type="dxa"/>
            <w:shd w:val="clear" w:color="auto" w:fill="auto"/>
            <w:tcMar>
              <w:top w:w="100" w:type="dxa"/>
              <w:left w:w="100" w:type="dxa"/>
              <w:bottom w:w="100" w:type="dxa"/>
              <w:right w:w="100" w:type="dxa"/>
            </w:tcMar>
          </w:tcPr>
          <w:p w14:paraId="2A6C9FE4" w14:textId="77777777" w:rsidR="003C30DC" w:rsidRDefault="003C30DC">
            <w:pPr>
              <w:pStyle w:val="normal0"/>
              <w:widowControl w:val="0"/>
              <w:spacing w:line="240" w:lineRule="auto"/>
            </w:pPr>
          </w:p>
        </w:tc>
        <w:tc>
          <w:tcPr>
            <w:tcW w:w="2376" w:type="dxa"/>
            <w:shd w:val="clear" w:color="auto" w:fill="auto"/>
            <w:tcMar>
              <w:top w:w="100" w:type="dxa"/>
              <w:left w:w="100" w:type="dxa"/>
              <w:bottom w:w="100" w:type="dxa"/>
              <w:right w:w="100" w:type="dxa"/>
            </w:tcMar>
          </w:tcPr>
          <w:p w14:paraId="243EAEA5" w14:textId="77777777" w:rsidR="003C30DC" w:rsidRDefault="003C30DC">
            <w:pPr>
              <w:pStyle w:val="normal0"/>
              <w:widowControl w:val="0"/>
              <w:spacing w:line="240" w:lineRule="auto"/>
            </w:pPr>
          </w:p>
        </w:tc>
      </w:tr>
    </w:tbl>
    <w:p w14:paraId="143F69A8" w14:textId="77777777" w:rsidR="003C30DC" w:rsidRDefault="003C30DC">
      <w:pPr>
        <w:pStyle w:val="normal0"/>
        <w:ind w:left="1440"/>
      </w:pPr>
    </w:p>
    <w:p w14:paraId="5FC51637" w14:textId="77777777" w:rsidR="003C30DC" w:rsidRDefault="005708E3">
      <w:pPr>
        <w:pStyle w:val="Heading3"/>
        <w:keepNext w:val="0"/>
        <w:keepLines w:val="0"/>
      </w:pPr>
      <w:bookmarkStart w:id="5" w:name="_4flf4x6dbqgy" w:colFirst="0" w:colLast="0"/>
      <w:bookmarkEnd w:id="5"/>
      <w:r>
        <w:t>Background</w:t>
      </w:r>
    </w:p>
    <w:p w14:paraId="26F22110" w14:textId="77777777" w:rsidR="003C30DC" w:rsidRDefault="005708E3">
      <w:pPr>
        <w:pStyle w:val="Heading4"/>
        <w:keepNext w:val="0"/>
        <w:keepLines w:val="0"/>
      </w:pPr>
      <w:bookmarkStart w:id="6" w:name="_a8qg3cgt0vma" w:colFirst="0" w:colLast="0"/>
      <w:bookmarkEnd w:id="6"/>
      <w:r>
        <w:t>Current Standard</w:t>
      </w:r>
    </w:p>
    <w:p w14:paraId="31EB1790" w14:textId="77777777" w:rsidR="003C30DC" w:rsidRDefault="005708E3">
      <w:pPr>
        <w:pStyle w:val="normal0"/>
        <w:spacing w:before="280"/>
      </w:pPr>
      <w:r>
        <w:t>The Clinical Decision Support Knowledge Artifact Specification, Release 1 (KNART) was initially published as a “Draft Standard for Trial Use DSTU”, (now referred to as STU), in July 2015. The specification was developed in support of the Standards &amp; Intero</w:t>
      </w:r>
      <w:r>
        <w:t>perability (S &amp; I) Framework Health eDecisions (HeD) Artifact Sharing Use Case. This use case focused on the support for the structure and encoding of knowledge artifacts for the purpose of exchanging knowledge in the form of event-driven clinical decision</w:t>
      </w:r>
      <w:r>
        <w:t xml:space="preserve"> support rules, order sets and documentation templates. The specification has since undergone 3 STU Update releases and is currently at STU Release 1.3. The STU comment period for the specification expired in August 2017.</w:t>
      </w:r>
    </w:p>
    <w:p w14:paraId="22F3C45C" w14:textId="77777777" w:rsidR="003C30DC" w:rsidRDefault="005708E3">
      <w:pPr>
        <w:pStyle w:val="normal0"/>
        <w:spacing w:before="280"/>
      </w:pPr>
      <w:r>
        <w:t xml:space="preserve">The specification can be obtained </w:t>
      </w:r>
      <w:r>
        <w:t>from the HL7 Standards Grid at</w:t>
      </w:r>
    </w:p>
    <w:p w14:paraId="7CC0B71D" w14:textId="77777777" w:rsidR="003C30DC" w:rsidRDefault="005708E3">
      <w:pPr>
        <w:pStyle w:val="normal0"/>
        <w:spacing w:before="280"/>
      </w:pPr>
      <w:hyperlink r:id="rId9">
        <w:r>
          <w:rPr>
            <w:color w:val="1155CC"/>
            <w:u w:val="single"/>
          </w:rPr>
          <w:t>http://www.hl7.org/implement/standards/product_brief.cfm?product_id=337</w:t>
        </w:r>
      </w:hyperlink>
    </w:p>
    <w:p w14:paraId="083DCE7F" w14:textId="77777777" w:rsidR="003C30DC" w:rsidRDefault="005708E3">
      <w:pPr>
        <w:pStyle w:val="Heading4"/>
        <w:keepNext w:val="0"/>
        <w:keepLines w:val="0"/>
      </w:pPr>
      <w:bookmarkStart w:id="7" w:name="_470ybsjcph92" w:colFirst="0" w:colLast="0"/>
      <w:bookmarkEnd w:id="7"/>
      <w:r>
        <w:t>Related Initiatives</w:t>
      </w:r>
    </w:p>
    <w:p w14:paraId="46279476" w14:textId="77777777" w:rsidR="003C30DC" w:rsidRDefault="005708E3">
      <w:pPr>
        <w:pStyle w:val="normal0"/>
        <w:spacing w:before="280"/>
      </w:pPr>
      <w:r>
        <w:t xml:space="preserve">The FHIR Clinical Reasoning module ( </w:t>
      </w:r>
      <w:hyperlink r:id="rId10">
        <w:r>
          <w:rPr>
            <w:color w:val="1155CC"/>
            <w:u w:val="single"/>
          </w:rPr>
          <w:t>http://hl7.org/fhir/clinicalreasoning-module.html</w:t>
        </w:r>
      </w:hyperlink>
      <w:r>
        <w:t xml:space="preserve"> ) includes knowledge artifacts as part of a larger scope, including the use of FHIR-compatible approaches to the representation of the artifac</w:t>
      </w:r>
      <w:r>
        <w:t>ts, as well as the information processed by them. Due to ongoing maintenance of the specification, there is now a functional gap between the HeD KNART representation and the FHIR one. Some known differences are summarized in Appendix A.</w:t>
      </w:r>
    </w:p>
    <w:p w14:paraId="777740CA" w14:textId="77777777" w:rsidR="003C30DC" w:rsidRDefault="005708E3">
      <w:pPr>
        <w:pStyle w:val="normal0"/>
        <w:spacing w:before="280"/>
      </w:pPr>
      <w:r>
        <w:t>Two major initiativ</w:t>
      </w:r>
      <w:r>
        <w:t>es underway at the Object Management Group (OMG) are of direct interest to this effort. The API4KB (API for Knowledge Bases) effort is defining the process and semantics relating to knowledge artifact use in a domain and representation agnostic way, suppor</w:t>
      </w:r>
      <w:r>
        <w:t>ting a wide class of artifact types and representation languages. In addition there is an extensive effort OMG to identify the opportunities, gaps and best practices for applying BPMN (Business Process Modelling Notation</w:t>
      </w:r>
      <w:ins w:id="8" w:author="Esteban Aliverti" w:date="2017-09-12T07:03:00Z">
        <w:r>
          <w:t>)</w:t>
        </w:r>
      </w:ins>
      <w:r>
        <w:t>, CMMN (Case Management Model and N</w:t>
      </w:r>
      <w:r>
        <w:t>otation), and DMN (Decision Model and Notation) in the healthcare domain.</w:t>
      </w:r>
    </w:p>
    <w:p w14:paraId="34FD81FD" w14:textId="77777777" w:rsidR="003C30DC" w:rsidRDefault="005708E3">
      <w:pPr>
        <w:pStyle w:val="normal0"/>
        <w:spacing w:before="280"/>
      </w:pPr>
      <w:r>
        <w:t xml:space="preserve">The Clinical Information Modeling Initiative (CIMI) is developing a logical reference model for clinical content and an associated set of Detailed Clinical Models (DCMs) intended to </w:t>
      </w:r>
      <w:r>
        <w:t>fully specify clinical concepts and terminology.</w:t>
      </w:r>
    </w:p>
    <w:p w14:paraId="7C70A371" w14:textId="77777777" w:rsidR="003C30DC" w:rsidRDefault="005708E3">
      <w:pPr>
        <w:pStyle w:val="Heading2"/>
        <w:spacing w:before="280"/>
      </w:pPr>
      <w:bookmarkStart w:id="9" w:name="_bzgzckx7r1dw" w:colFirst="0" w:colLast="0"/>
      <w:bookmarkEnd w:id="9"/>
      <w:r>
        <w:t>Approach</w:t>
      </w:r>
    </w:p>
    <w:p w14:paraId="083B32C5" w14:textId="77777777" w:rsidR="003C30DC" w:rsidRDefault="005708E3">
      <w:pPr>
        <w:pStyle w:val="normal0"/>
      </w:pPr>
      <w:r>
        <w:t xml:space="preserve">The project team focused on reviewing use cases and goals from three perspectives: Clinical; Management, Administration and Governance; and Technical. Input from the current KNART authoring project </w:t>
      </w:r>
      <w:r>
        <w:t>at Veteran’s Affairs informed the discussion. That project is authoring knowledge artifacts that captures in a structured manner the knowledge captured in narrative form in clinical white papers. An example for chest pain was used to support the discussion</w:t>
      </w:r>
      <w:r>
        <w:t xml:space="preserve"> and can be found in Appendix B.</w:t>
      </w:r>
    </w:p>
    <w:p w14:paraId="621767D6" w14:textId="77777777" w:rsidR="003C30DC" w:rsidRDefault="003C30DC">
      <w:pPr>
        <w:pStyle w:val="normal0"/>
      </w:pPr>
    </w:p>
    <w:p w14:paraId="36F76664" w14:textId="77777777" w:rsidR="003C30DC" w:rsidRDefault="005708E3">
      <w:pPr>
        <w:pStyle w:val="normal0"/>
      </w:pPr>
      <w:r>
        <w:lastRenderedPageBreak/>
        <w:t>Additionally, STU comments from initial authoring efforts were considered.</w:t>
      </w:r>
    </w:p>
    <w:p w14:paraId="4C1FE883" w14:textId="77777777" w:rsidR="003C30DC" w:rsidRDefault="005708E3">
      <w:pPr>
        <w:pStyle w:val="Heading2"/>
        <w:keepNext w:val="0"/>
        <w:keepLines w:val="0"/>
      </w:pPr>
      <w:bookmarkStart w:id="10" w:name="_owe7o1q0qaku" w:colFirst="0" w:colLast="0"/>
      <w:bookmarkEnd w:id="10"/>
      <w:r>
        <w:t>Use cases and goals</w:t>
      </w:r>
    </w:p>
    <w:p w14:paraId="7F27CFCA" w14:textId="77777777" w:rsidR="003C30DC" w:rsidRDefault="005708E3">
      <w:pPr>
        <w:pStyle w:val="Heading3"/>
        <w:keepNext w:val="0"/>
        <w:keepLines w:val="0"/>
      </w:pPr>
      <w:bookmarkStart w:id="11" w:name="_q80ndbuclxz5" w:colFirst="0" w:colLast="0"/>
      <w:bookmarkEnd w:id="11"/>
      <w:r>
        <w:t>Clinical</w:t>
      </w:r>
    </w:p>
    <w:p w14:paraId="355B6F4C" w14:textId="77777777" w:rsidR="003C30DC" w:rsidRDefault="005708E3">
      <w:pPr>
        <w:pStyle w:val="normal0"/>
      </w:pPr>
      <w:r>
        <w:t>Although the existing standard’s support of order sets, documentation templates and rules can address many clinical needs, it has become apparent that being able to support composite collections of these atomic types will dramatically increase the function</w:t>
      </w:r>
      <w:r>
        <w:t>ality of the standard. Some of the use cases uncovered by this initial investigation are listed below, along with clinical examples:</w:t>
      </w:r>
    </w:p>
    <w:p w14:paraId="0FC97447" w14:textId="77777777" w:rsidR="003C30DC" w:rsidRDefault="005708E3">
      <w:pPr>
        <w:pStyle w:val="normal0"/>
        <w:numPr>
          <w:ilvl w:val="0"/>
          <w:numId w:val="11"/>
        </w:numPr>
        <w:spacing w:before="280"/>
        <w:contextualSpacing/>
      </w:pPr>
      <w:r>
        <w:rPr>
          <w:b/>
        </w:rPr>
        <w:t>Composing</w:t>
      </w:r>
      <w:r>
        <w:t xml:space="preserve"> a KNART from other KNARTs to support reuse. For example, a cardiology consult request that requires a documentati</w:t>
      </w:r>
      <w:r>
        <w:t>on template to capture information regarding the patient’s chest pain for the consult and an order set for orders (diagnostic and therapeutic) to be performed while the consult is pending. Another example would be a general clinical note documentation temp</w:t>
      </w:r>
      <w:r>
        <w:t>late composed of other, targeted documentation templates such as family history, tobacco cessation, etc.</w:t>
      </w:r>
    </w:p>
    <w:p w14:paraId="3E7E8E13" w14:textId="77777777" w:rsidR="003C30DC" w:rsidRDefault="005708E3">
      <w:pPr>
        <w:pStyle w:val="normal0"/>
        <w:numPr>
          <w:ilvl w:val="0"/>
          <w:numId w:val="11"/>
        </w:numPr>
        <w:contextualSpacing/>
      </w:pPr>
      <w:r>
        <w:rPr>
          <w:b/>
        </w:rPr>
        <w:t>Orchestrating</w:t>
      </w:r>
      <w:r>
        <w:t xml:space="preserve"> behavior between KNARTs to enable workflow sequencing reflective of clinical intent. For example, an endocrinology ECA rule for patients </w:t>
      </w:r>
      <w:r>
        <w:t>at hypoglycemic risk that coordinates documentation templates for endocrinology and orders to mitigate hypoglycemic risk. Extending on this example, another would be a composite KNART for electrophysiology that uses a documentation template to activate res</w:t>
      </w:r>
      <w:r>
        <w:t>pective order sets and can be expanded to include other electrophysiology use cases by modifying the documentation template and adding order sets to the composite.</w:t>
      </w:r>
    </w:p>
    <w:p w14:paraId="181D5748" w14:textId="77777777" w:rsidR="003C30DC" w:rsidRDefault="005708E3">
      <w:pPr>
        <w:pStyle w:val="normal0"/>
        <w:numPr>
          <w:ilvl w:val="0"/>
          <w:numId w:val="11"/>
        </w:numPr>
        <w:contextualSpacing/>
      </w:pPr>
      <w:r>
        <w:rPr>
          <w:b/>
        </w:rPr>
        <w:t>Chaining</w:t>
      </w:r>
      <w:r>
        <w:t xml:space="preserve"> artifact behavior through data, ensuring consistency. For example, a documentation </w:t>
      </w:r>
      <w:r>
        <w:t>template filled by a patient at home collects several pieces of information about a patient’s behavior, including their smoking habits. Together with occupational health information already present in the record, the smoking habit data triggers an ECA rule</w:t>
      </w:r>
      <w:r>
        <w:t xml:space="preserve"> that infers a substantial increase to the patient’s risk for developing lung cancer. This rule then fires an event, which triggers another rule - a recommendation/reminder for the physician to discuss smoking cessation options at the patient’s next visit.</w:t>
      </w:r>
    </w:p>
    <w:p w14:paraId="38AA199B" w14:textId="77777777" w:rsidR="003C30DC" w:rsidRDefault="005708E3">
      <w:pPr>
        <w:pStyle w:val="normal0"/>
        <w:numPr>
          <w:ilvl w:val="0"/>
          <w:numId w:val="11"/>
        </w:numPr>
        <w:contextualSpacing/>
      </w:pPr>
      <w:r>
        <w:rPr>
          <w:b/>
        </w:rPr>
        <w:t>Exposing</w:t>
      </w:r>
      <w:r>
        <w:t xml:space="preserve"> clinical intent to support appropriate use of KNARTs. Examples of this would be the prerequisite of hemodynamic stability to use a chest pain documentation template, or indicating the components of an osteoporosis screening guideline for women th</w:t>
      </w:r>
      <w:r>
        <w:t>at may apply to men.</w:t>
      </w:r>
    </w:p>
    <w:p w14:paraId="70A52ED7" w14:textId="77777777" w:rsidR="003C30DC" w:rsidRDefault="005708E3">
      <w:pPr>
        <w:pStyle w:val="normal0"/>
        <w:numPr>
          <w:ilvl w:val="0"/>
          <w:numId w:val="11"/>
        </w:numPr>
        <w:contextualSpacing/>
      </w:pPr>
      <w:r>
        <w:rPr>
          <w:b/>
        </w:rPr>
        <w:t>Expressing</w:t>
      </w:r>
      <w:r>
        <w:t xml:space="preserve"> a KNART at clinical, logical and implementation levels, including the ability to maintain information from a number of different perspectives (e.g. clinical, technical, operational, review, etc.). For example, capturing the behavior associated with the di</w:t>
      </w:r>
      <w:r>
        <w:t xml:space="preserve">splay of an orderable item in conjunction with the clinical rationale for that behavior. </w:t>
      </w:r>
    </w:p>
    <w:p w14:paraId="0C02DEA7" w14:textId="77777777" w:rsidR="003C30DC" w:rsidRDefault="005708E3">
      <w:pPr>
        <w:pStyle w:val="normal0"/>
        <w:numPr>
          <w:ilvl w:val="0"/>
          <w:numId w:val="11"/>
        </w:numPr>
        <w:contextualSpacing/>
      </w:pPr>
      <w:r>
        <w:rPr>
          <w:b/>
        </w:rPr>
        <w:t>Relating</w:t>
      </w:r>
      <w:r>
        <w:t xml:space="preserve"> various elements between KNARTs to support encapsulation by common elements. An example of this would be the clinical context for a composite KNART as the co</w:t>
      </w:r>
      <w:r>
        <w:t xml:space="preserve">mmon context for all KNARTs contained within. For subcomponent KNARTs, the composite context is referenced and expanded upon for the specific subcomponent. Another example would be communicating information captured within a documentation template for use </w:t>
      </w:r>
      <w:r>
        <w:t>in an ECA rule or order set.</w:t>
      </w:r>
    </w:p>
    <w:p w14:paraId="6524598C" w14:textId="77777777" w:rsidR="003C30DC" w:rsidRDefault="005708E3">
      <w:pPr>
        <w:pStyle w:val="normal0"/>
        <w:numPr>
          <w:ilvl w:val="0"/>
          <w:numId w:val="11"/>
        </w:numPr>
        <w:contextualSpacing/>
      </w:pPr>
      <w:r>
        <w:rPr>
          <w:b/>
        </w:rPr>
        <w:lastRenderedPageBreak/>
        <w:t>Identifying (and Resolving)</w:t>
      </w:r>
      <w:r>
        <w:t xml:space="preserve"> conflict between KNARTs, such as in a situation where a KNART recommends a teratogenic drug to a female patient, but another KNART recognizes that she has expressed a desire to become pregnant in the</w:t>
      </w:r>
      <w:r>
        <w:t xml:space="preserve"> near future. Another example would be simultaneous membership by a patient in multiple patient cohorts with divergent objectives. </w:t>
      </w:r>
    </w:p>
    <w:p w14:paraId="3E8C487F" w14:textId="77777777" w:rsidR="003C30DC" w:rsidRDefault="005708E3">
      <w:pPr>
        <w:pStyle w:val="normal0"/>
      </w:pPr>
      <w:r>
        <w:tab/>
      </w:r>
    </w:p>
    <w:p w14:paraId="26C5F48C" w14:textId="77777777" w:rsidR="003C30DC" w:rsidRDefault="005708E3">
      <w:pPr>
        <w:pStyle w:val="Heading4"/>
        <w:keepNext w:val="0"/>
        <w:keepLines w:val="0"/>
        <w:ind w:left="720"/>
      </w:pPr>
      <w:bookmarkStart w:id="12" w:name="_nqet8sa3rjgg" w:colFirst="0" w:colLast="0"/>
      <w:bookmarkEnd w:id="12"/>
      <w:r>
        <w:t>Known issues</w:t>
      </w:r>
    </w:p>
    <w:p w14:paraId="1343727B" w14:textId="77777777" w:rsidR="003C30DC" w:rsidRDefault="005708E3">
      <w:pPr>
        <w:pStyle w:val="normal0"/>
        <w:spacing w:before="280"/>
      </w:pPr>
      <w:r>
        <w:t>There is a limited ability to express an artifact at various logical levels in the same physical package, and</w:t>
      </w:r>
      <w:r>
        <w:t xml:space="preserve"> to express the logic at a given logical level in alternative - but conceptually equivalent - ways for consumption by different audiences. In other words, there is no unique evident way to create different levels of detail in an artifact, to separate the c</w:t>
      </w:r>
      <w:r>
        <w:t>linical intent from its technicab3dl implementation (e.g. determine whether a patient is diabetic, vs querying the patient’s problem list for ‘diabetes’), and the expression of certain parts of the artifact in human narrative, as opposed to structured XML,</w:t>
      </w:r>
      <w:r>
        <w:t xml:space="preserve"> is difficult to add to the KNART.  The decomposition between KNART vs an expression language (e.g. CQL) that can be 'stratified' goes in the right direction, but the emphasis is more on the 'how' logic is computed, rather than 'what' the intent is, and th</w:t>
      </w:r>
      <w:r>
        <w:t>ere is no easy way to focus on the latter other than using comments and naming conventions.</w:t>
      </w:r>
    </w:p>
    <w:p w14:paraId="1D8BA770" w14:textId="77777777" w:rsidR="003C30DC" w:rsidRDefault="005708E3">
      <w:pPr>
        <w:pStyle w:val="Heading3"/>
        <w:spacing w:before="280"/>
      </w:pPr>
      <w:bookmarkStart w:id="13" w:name="_jrfltyh4koxv" w:colFirst="0" w:colLast="0"/>
      <w:bookmarkEnd w:id="13"/>
      <w:r>
        <w:t>Management, Administration and Governance</w:t>
      </w:r>
    </w:p>
    <w:p w14:paraId="11A3237F" w14:textId="77777777" w:rsidR="003C30DC" w:rsidRDefault="003C30DC">
      <w:pPr>
        <w:pStyle w:val="normal0"/>
      </w:pPr>
    </w:p>
    <w:p w14:paraId="3A956E44" w14:textId="77777777" w:rsidR="003C30DC" w:rsidRDefault="005708E3">
      <w:pPr>
        <w:pStyle w:val="normal0"/>
      </w:pPr>
      <w:r>
        <w:t xml:space="preserve">The team evaluated knowledge artifacts in the broader context of the management, administration, and governance of their </w:t>
      </w:r>
      <w:r>
        <w:t>lifecycle. The scope of the lifecycle includes all steps from initial conceptual authoring of knowledge artifacts through to its eventual retirement or recall. While the existing specification provides basic metadata that is of general use is believed that</w:t>
      </w:r>
      <w:r>
        <w:t xml:space="preserve"> a more detailed examination of the model is necessary to ensure that each stage in the artifact lifecycle has sufficient data and context. In addition, it is clear that adding the notion of a compound or composite knowledge artifact requires thorough revi</w:t>
      </w:r>
      <w:r>
        <w:t>ew and likely enhancement.</w:t>
      </w:r>
    </w:p>
    <w:p w14:paraId="11B40A36" w14:textId="77777777" w:rsidR="003C30DC" w:rsidRDefault="003C30DC">
      <w:pPr>
        <w:pStyle w:val="normal0"/>
      </w:pPr>
    </w:p>
    <w:p w14:paraId="42F8757C" w14:textId="77777777" w:rsidR="003C30DC" w:rsidRDefault="005708E3">
      <w:pPr>
        <w:pStyle w:val="normal0"/>
      </w:pPr>
      <w:r>
        <w:t>The team identified a number specific management and governance issues around knowledge artifacts that it believes could be strengthened in future work. One such example is the development of a robust lifecycle model accompanied</w:t>
      </w:r>
      <w:r>
        <w:t xml:space="preserve"> by clear understanding of context. Another major issue that should be explored is the nature of the associative couplings between artifacts and their effect on the governance and management process. It is desirable to support both loosely coupled and very</w:t>
      </w:r>
      <w:r>
        <w:t xml:space="preserve"> tight bindings between artifacts and likely most of the continuum between. This provides both a useful mechanism and a unique challenge for management and governance. Mechanisms must exist that support the transparent adoption of knowledge artifacts into </w:t>
      </w:r>
      <w:r>
        <w:t xml:space="preserve">environments that require local substitutions to properly map to the context of use for that artifact. For example, the specific order sets used a particular hospital location (i.e. instance of a non-artifact) should be includable by abstract reference in </w:t>
      </w:r>
      <w:r>
        <w:t>a common shared artifact. Other use cases considered by the team include providence, integrity, search and retrieval, community sharing, community evaluation, digital rights management, update lifecycle, dynamic composition, versioning and version referenc</w:t>
      </w:r>
      <w:r>
        <w:t>ing, and conditional use.</w:t>
      </w:r>
    </w:p>
    <w:p w14:paraId="50BFF4E8" w14:textId="77777777" w:rsidR="003C30DC" w:rsidRDefault="003C30DC">
      <w:pPr>
        <w:pStyle w:val="normal0"/>
      </w:pPr>
    </w:p>
    <w:p w14:paraId="6F234078" w14:textId="77777777" w:rsidR="003C30DC" w:rsidRDefault="005708E3">
      <w:pPr>
        <w:pStyle w:val="normal0"/>
        <w:numPr>
          <w:ilvl w:val="0"/>
          <w:numId w:val="4"/>
        </w:numPr>
        <w:spacing w:before="280"/>
        <w:contextualSpacing/>
      </w:pPr>
      <w:r>
        <w:lastRenderedPageBreak/>
        <w:t>Dynamic selection, composition and runtime deployment of KNARTs for a particular clinical context. Example: a rule may require the execution of a treatment order set for the management of a condition, but the actual set of ordera</w:t>
      </w:r>
      <w:r>
        <w:t>bles may vary by institution. There has to be a way to create loose dependencies between composable artifacts, and define if and how an artifact is safely customizable within the boundaries of the author’s intent.</w:t>
      </w:r>
    </w:p>
    <w:p w14:paraId="366D33C8" w14:textId="77777777" w:rsidR="003C30DC" w:rsidRDefault="005708E3">
      <w:pPr>
        <w:pStyle w:val="normal0"/>
        <w:numPr>
          <w:ilvl w:val="0"/>
          <w:numId w:val="4"/>
        </w:numPr>
      </w:pPr>
      <w:r>
        <w:t>Ad hoc search and retrieval of artifacts o</w:t>
      </w:r>
      <w:r>
        <w:t xml:space="preserve">f clinical interest, potentially for intra-organizational sharing and portability. Sharable artifacts are such that their content can be exposed by an institution, and acquired and understood by another institution. </w:t>
      </w:r>
      <w:r>
        <w:br/>
        <w:t>Furthermore, portable artifacts are suc</w:t>
      </w:r>
      <w:r>
        <w:t>h that the recipient institution can deploy and use them effectively in their setting.</w:t>
      </w:r>
    </w:p>
    <w:p w14:paraId="1668409F" w14:textId="77777777" w:rsidR="003C30DC" w:rsidRDefault="005708E3">
      <w:pPr>
        <w:pStyle w:val="normal0"/>
        <w:numPr>
          <w:ilvl w:val="0"/>
          <w:numId w:val="4"/>
        </w:numPr>
        <w:spacing w:before="280"/>
        <w:contextualSpacing/>
      </w:pPr>
      <w:r>
        <w:t>Meet organizational demands which include: Timely updates of KNARTS for clinical review; identification of KNARTS requiring updates based on new evidence; and definition</w:t>
      </w:r>
      <w:r>
        <w:t xml:space="preserve"> of runtime constraints to adhere to policy and regulatory requirements.</w:t>
      </w:r>
    </w:p>
    <w:p w14:paraId="3883D9BF" w14:textId="77777777" w:rsidR="003C30DC" w:rsidRDefault="005708E3">
      <w:pPr>
        <w:pStyle w:val="normal0"/>
        <w:numPr>
          <w:ilvl w:val="0"/>
          <w:numId w:val="4"/>
        </w:numPr>
      </w:pPr>
      <w:r>
        <w:t>Management of KNARTs to ensure context of deployment is always appropriate  to the original intent.</w:t>
      </w:r>
    </w:p>
    <w:p w14:paraId="354540E4" w14:textId="77777777" w:rsidR="003C30DC" w:rsidRDefault="005708E3">
      <w:pPr>
        <w:pStyle w:val="normal0"/>
        <w:numPr>
          <w:ilvl w:val="0"/>
          <w:numId w:val="4"/>
        </w:numPr>
      </w:pPr>
      <w:r>
        <w:t>Versioning metadata to facilitate management, similar to terminology management. Th</w:t>
      </w:r>
      <w:r>
        <w:t>is is incredibly important in composition. If artifact A-v1 uses artifact B-v1, there is no guarantee that it will also be able to use B-v2 with no changes. This will sound familiar to software engineers, replacing 'artifact' with 'library'.</w:t>
      </w:r>
    </w:p>
    <w:p w14:paraId="3CD72FC3" w14:textId="77777777" w:rsidR="003C30DC" w:rsidRDefault="003C30DC">
      <w:pPr>
        <w:pStyle w:val="Heading4"/>
        <w:keepNext w:val="0"/>
        <w:keepLines w:val="0"/>
        <w:ind w:left="720"/>
      </w:pPr>
      <w:bookmarkStart w:id="14" w:name="_j08294sv4jek" w:colFirst="0" w:colLast="0"/>
      <w:bookmarkEnd w:id="14"/>
    </w:p>
    <w:p w14:paraId="265029E0" w14:textId="77777777" w:rsidR="003C30DC" w:rsidRDefault="005708E3">
      <w:pPr>
        <w:pStyle w:val="Heading4"/>
        <w:keepNext w:val="0"/>
        <w:keepLines w:val="0"/>
        <w:ind w:left="720"/>
      </w:pPr>
      <w:bookmarkStart w:id="15" w:name="_jc942zy3apin" w:colFirst="0" w:colLast="0"/>
      <w:bookmarkEnd w:id="15"/>
      <w:r>
        <w:t>Known issues</w:t>
      </w:r>
    </w:p>
    <w:p w14:paraId="6C634EA3" w14:textId="77777777" w:rsidR="003C30DC" w:rsidRDefault="003C30DC">
      <w:pPr>
        <w:pStyle w:val="normal0"/>
      </w:pPr>
    </w:p>
    <w:p w14:paraId="38CCC25E" w14:textId="77777777" w:rsidR="003C30DC" w:rsidRDefault="005708E3">
      <w:pPr>
        <w:pStyle w:val="normal0"/>
      </w:pPr>
      <w:r>
        <w:t>The general intent of the metadata section in KNART is to make the most common use cases extremely simple. The trade-off is that other use cases may become complex. The metadata, including applicability, context of use, governance and provenance currently</w:t>
      </w:r>
      <w:r>
        <w:t xml:space="preserve"> has a limited ability to structure the required contextual information. </w:t>
      </w:r>
    </w:p>
    <w:p w14:paraId="2249736E" w14:textId="77777777" w:rsidR="003C30DC" w:rsidRDefault="003C30DC">
      <w:pPr>
        <w:pStyle w:val="normal0"/>
      </w:pPr>
    </w:p>
    <w:p w14:paraId="76DE1049" w14:textId="77777777" w:rsidR="003C30DC" w:rsidRDefault="005708E3">
      <w:pPr>
        <w:pStyle w:val="normal0"/>
      </w:pPr>
      <w:r>
        <w:t>'Knowledge Representation' serves two purposes: capturing faithfully, and formalizing, pieces of knowledge about a domain. The focus here is accuracy and expressiveness. Then 'Knowl</w:t>
      </w:r>
      <w:r>
        <w:t>edge Reasoning' focuses on enabling a computer to make use of formally represented knowledge for computation.</w:t>
      </w:r>
    </w:p>
    <w:p w14:paraId="4023ABBE" w14:textId="77777777" w:rsidR="003C30DC" w:rsidRDefault="003C30DC">
      <w:pPr>
        <w:pStyle w:val="normal0"/>
      </w:pPr>
    </w:p>
    <w:p w14:paraId="33806F2B" w14:textId="77777777" w:rsidR="003C30DC" w:rsidRDefault="005708E3">
      <w:pPr>
        <w:pStyle w:val="normal0"/>
      </w:pPr>
      <w:r>
        <w:t>When there is a gap between what needs to be represented, and what can be actionable on current technology implementations, a conflict necessaril</w:t>
      </w:r>
      <w:r>
        <w:t>y arises. Often, it is either the case that (clinical) logic is downplayed for the sake of implementation, or very rich specifications are created that are not implementable.</w:t>
      </w:r>
    </w:p>
    <w:p w14:paraId="6135819C" w14:textId="77777777" w:rsidR="003C30DC" w:rsidRDefault="003C30DC">
      <w:pPr>
        <w:pStyle w:val="normal0"/>
        <w:rPr>
          <w:color w:val="333333"/>
          <w:sz w:val="20"/>
          <w:szCs w:val="20"/>
          <w:highlight w:val="white"/>
        </w:rPr>
      </w:pPr>
    </w:p>
    <w:p w14:paraId="5CBA3854" w14:textId="77777777" w:rsidR="003C30DC" w:rsidRDefault="005708E3">
      <w:pPr>
        <w:pStyle w:val="normal0"/>
      </w:pPr>
      <w:r>
        <w:t>The 'sweet spot' has yet to be found - and maybe there is not a sweet spot other</w:t>
      </w:r>
      <w:r>
        <w:t xml:space="preserve"> than on a case by case basis.</w:t>
      </w:r>
    </w:p>
    <w:p w14:paraId="6F0FD59D" w14:textId="77777777" w:rsidR="003C30DC" w:rsidRDefault="003C30DC">
      <w:pPr>
        <w:pStyle w:val="normal0"/>
      </w:pPr>
    </w:p>
    <w:p w14:paraId="4D82E5D7" w14:textId="77777777" w:rsidR="003C30DC" w:rsidRDefault="005708E3">
      <w:pPr>
        <w:pStyle w:val="normal0"/>
      </w:pPr>
      <w:r>
        <w:t xml:space="preserve">For example:  Decision Modeling Notation, has “solved" the problem by defining two 'profiles' - a 'naturalistic' one where the language focuses on capturing a decision process for human </w:t>
      </w:r>
      <w:r>
        <w:lastRenderedPageBreak/>
        <w:t>reference, and an 'executable' one whe</w:t>
      </w:r>
      <w:r>
        <w:t>re the specification is constrained, and the technical details are added, to enable computers to implement decisions.</w:t>
      </w:r>
    </w:p>
    <w:p w14:paraId="31B8420C" w14:textId="77777777" w:rsidR="003C30DC" w:rsidRDefault="003C30DC">
      <w:pPr>
        <w:pStyle w:val="normal0"/>
      </w:pPr>
    </w:p>
    <w:p w14:paraId="04CA9124" w14:textId="77777777" w:rsidR="003C30DC" w:rsidRDefault="005708E3">
      <w:pPr>
        <w:pStyle w:val="normal0"/>
      </w:pPr>
      <w:r>
        <w:t>For composite knowledge artifacts, there is a need to define how the metadata context applies to the components of the composite, particu</w:t>
      </w:r>
      <w:r>
        <w:t xml:space="preserve">larly in the case of dynamic composition. </w:t>
      </w:r>
    </w:p>
    <w:p w14:paraId="6A2ED031" w14:textId="77777777" w:rsidR="003C30DC" w:rsidRDefault="003C30DC">
      <w:pPr>
        <w:pStyle w:val="normal0"/>
      </w:pPr>
    </w:p>
    <w:p w14:paraId="20F5D7E5" w14:textId="77777777" w:rsidR="003C30DC" w:rsidRDefault="005708E3">
      <w:pPr>
        <w:pStyle w:val="normal0"/>
      </w:pPr>
      <w:r>
        <w:t>An enhanced method of handling citations and references is required. The authoring team has suggested that the citation approach used by Docbook should be considered.</w:t>
      </w:r>
    </w:p>
    <w:p w14:paraId="12683BD8" w14:textId="77777777" w:rsidR="003C30DC" w:rsidRDefault="005708E3">
      <w:pPr>
        <w:pStyle w:val="Heading3"/>
        <w:keepNext w:val="0"/>
        <w:keepLines w:val="0"/>
      </w:pPr>
      <w:bookmarkStart w:id="16" w:name="_m1my62a5z09p" w:colFirst="0" w:colLast="0"/>
      <w:bookmarkEnd w:id="16"/>
      <w:r>
        <w:t>Technical</w:t>
      </w:r>
    </w:p>
    <w:p w14:paraId="43CC842B" w14:textId="77777777" w:rsidR="003C30DC" w:rsidRDefault="005708E3">
      <w:pPr>
        <w:pStyle w:val="normal0"/>
      </w:pPr>
      <w:r>
        <w:t>The analysis of the general clinica</w:t>
      </w:r>
      <w:r>
        <w:t>l and governance use cases resulted in a number of clear technical requirements relating to the potential nature, capabilities, and structure of knowledge artifacts.  At general technical level is clear that, from HL7 perspective, there is clear value in c</w:t>
      </w:r>
      <w:r>
        <w:t>reating a common conceptual model of knowledge artifacts in the healthcare domain and how they can interact with knowledge artifacts and standards from outside the healthcare sphere. In addition, it becomes clear that the existing KNART standard is best cl</w:t>
      </w:r>
      <w:r>
        <w:t>assed as an implementation of the HeD model. At a technical level is desired that both the conceptual and physical specification of knowledge artifacts exhibit certain capabilities and constructs. Examples of these capabilities include the ability to compo</w:t>
      </w:r>
      <w:r>
        <w:t>se knowledge artifacts from other knowledge artifacts. Such composition might or might not include explicit packaging of the related components into the same physical package. The packaging mechanism itself could either be considered a knowledge artifact i</w:t>
      </w:r>
      <w:r>
        <w:t>n its own right or a convenience mechanism. In general it is recommended that any form of packaging include the essential knowledge artifact metadata to enable management of such assets.</w:t>
      </w:r>
    </w:p>
    <w:p w14:paraId="17F73007" w14:textId="77777777" w:rsidR="003C30DC" w:rsidRDefault="003C30DC">
      <w:pPr>
        <w:pStyle w:val="normal0"/>
      </w:pPr>
    </w:p>
    <w:p w14:paraId="00FA3E2F" w14:textId="77777777" w:rsidR="003C30DC" w:rsidRDefault="005708E3">
      <w:pPr>
        <w:pStyle w:val="normal0"/>
        <w:numPr>
          <w:ilvl w:val="0"/>
          <w:numId w:val="8"/>
        </w:numPr>
        <w:contextualSpacing/>
      </w:pPr>
      <w:r>
        <w:rPr>
          <w:b/>
        </w:rPr>
        <w:t>Referencing:</w:t>
      </w:r>
      <w:r>
        <w:t xml:space="preserve"> Given that there is a requirement for the composite kno</w:t>
      </w:r>
      <w:r>
        <w:t>wledge artifact to be able to be composed of separate discrete physical packages there is a technical requirement for a mechanism to provide intra-package references. Likewise there is a need for knowledge artifacts that reference or use in some manner oth</w:t>
      </w:r>
      <w:r>
        <w:t>er knowledge artifacts. The nature of such usage includes capabilities such as direct inclusion, templating, execution etc. In order to accomplish this,  a general reference mechanism will be necessary, that supports ‘named’ or ‘typed’ references to expres</w:t>
      </w:r>
      <w:r>
        <w:t>s the nature of the relationship between artifacts. By implication there is also a need for a clear identification mechanism for knowledge artifacts that can locate them when they are either standalone or embedded within packaging mechanisms. Such identifi</w:t>
      </w:r>
      <w:r>
        <w:t>cation information should include both the notion of concept identity, physical location, and the relationship with the human or semantic meaning.</w:t>
      </w:r>
    </w:p>
    <w:p w14:paraId="1B30490C" w14:textId="77777777" w:rsidR="003C30DC" w:rsidRDefault="003C30DC">
      <w:pPr>
        <w:pStyle w:val="normal0"/>
      </w:pPr>
    </w:p>
    <w:p w14:paraId="266F1F23" w14:textId="77777777" w:rsidR="003C30DC" w:rsidRDefault="005708E3">
      <w:pPr>
        <w:pStyle w:val="normal0"/>
        <w:ind w:left="720"/>
      </w:pPr>
      <w:r>
        <w:t>Broadly speaking there are a number of clear interrelationships between knowledge artifacts that should be c</w:t>
      </w:r>
      <w:r>
        <w:t xml:space="preserve">aptured in the overall metadata of any particular packaging of said artifacts. For technical purposes it may be useful to make a distinction between a composite and a compound; where a composite KNART is one where the referencing is not necessarily within </w:t>
      </w:r>
      <w:r>
        <w:t>the same physical package mechanism whereas a compound KNART is a composite KNART where all of the components are in the same physical package.</w:t>
      </w:r>
    </w:p>
    <w:p w14:paraId="100A5587" w14:textId="77777777" w:rsidR="003C30DC" w:rsidRDefault="003C30DC">
      <w:pPr>
        <w:pStyle w:val="normal0"/>
      </w:pPr>
    </w:p>
    <w:p w14:paraId="777FC2AA" w14:textId="77777777" w:rsidR="003C30DC" w:rsidRDefault="005708E3">
      <w:pPr>
        <w:pStyle w:val="normal0"/>
        <w:numPr>
          <w:ilvl w:val="0"/>
          <w:numId w:val="12"/>
        </w:numPr>
        <w:contextualSpacing/>
      </w:pPr>
      <w:r>
        <w:rPr>
          <w:b/>
        </w:rPr>
        <w:t>Context:</w:t>
      </w:r>
      <w:r>
        <w:t xml:space="preserve"> One of the clear desires when working with any form of composite KNART is the ability to establish the</w:t>
      </w:r>
      <w:r>
        <w:t xml:space="preserve"> context(s) in which this knowledge artifact is intended to be used. This includes clinical context information as well as technical context </w:t>
      </w:r>
      <w:r>
        <w:lastRenderedPageBreak/>
        <w:t>information such as the triggering events, dependencies, and expected inputs and outputs. The scope and nature of s</w:t>
      </w:r>
      <w:r>
        <w:t>uch contexts should be included in the conceptual model of knowledge artifacts.</w:t>
      </w:r>
    </w:p>
    <w:p w14:paraId="7B5BF92A" w14:textId="77777777" w:rsidR="003C30DC" w:rsidRDefault="003C30DC">
      <w:pPr>
        <w:pStyle w:val="normal0"/>
      </w:pPr>
    </w:p>
    <w:p w14:paraId="1272BD2B" w14:textId="77777777" w:rsidR="003C30DC" w:rsidRDefault="005708E3">
      <w:pPr>
        <w:pStyle w:val="normal0"/>
        <w:numPr>
          <w:ilvl w:val="0"/>
          <w:numId w:val="1"/>
        </w:numPr>
        <w:contextualSpacing/>
      </w:pPr>
      <w:r>
        <w:rPr>
          <w:b/>
        </w:rPr>
        <w:t>Orchestration</w:t>
      </w:r>
      <w:r>
        <w:t>: In looking at the general operational models for knowledge artifacts one clear use case is the ability to orchestrate the lifecycle of various knowledge artifacts. In the simplest case is nothing more than simple branching logic used when knowledge artif</w:t>
      </w:r>
      <w:r>
        <w:t>acts are executed. Execution is in this case only one of many possible states that should be identified in the general conceptual model relating to the lifecycle of a knowledge artifact. Not all knowledge artifacts are actually executed nor or all orchestr</w:t>
      </w:r>
      <w:r>
        <w:t>ation cases about the execution of a knowledge artifact. In the discussion and analysis relating to artifact behavior it has become clear that one requirement is the ability to dynamically compose the artifacts used in a particular context of execution. Ar</w:t>
      </w:r>
      <w:r>
        <w:t>guably, orchestration logic could be considered a form of knowledge - especially when the orchestration is driven by clinical (workflow) considerations - for which there is no current proper artifact type (action groups are the closest concept, but they ar</w:t>
      </w:r>
      <w:r>
        <w:t>e inadequate to express complex orchestrations).</w:t>
      </w:r>
    </w:p>
    <w:p w14:paraId="56CFC64E" w14:textId="77777777" w:rsidR="003C30DC" w:rsidRDefault="003C30DC">
      <w:pPr>
        <w:pStyle w:val="normal0"/>
      </w:pPr>
    </w:p>
    <w:p w14:paraId="7BF77433" w14:textId="77777777" w:rsidR="003C30DC" w:rsidRDefault="005708E3">
      <w:pPr>
        <w:pStyle w:val="normal0"/>
        <w:numPr>
          <w:ilvl w:val="0"/>
          <w:numId w:val="15"/>
        </w:numPr>
        <w:contextualSpacing/>
      </w:pPr>
      <w:r>
        <w:rPr>
          <w:b/>
        </w:rPr>
        <w:t>Granularity and User Context:</w:t>
      </w:r>
      <w:r>
        <w:t xml:space="preserve"> In the general analysis it also became clear that a particular knowledge artifact should be capable of encoding multiple logical levels of user presentation of the content of t</w:t>
      </w:r>
      <w:r>
        <w:t>hat artifact. In other words, an artifact should be able to express knowledge appropriate to a particular use perspective; for example a clinician, a knowledge engineer, an execution engine. In looking at governance of such artifacts this would include fac</w:t>
      </w:r>
      <w:r>
        <w:t>ilities for managing the long-term lifecycle of individual components within a particular artifact. The relationships between the levels, and the way(s) each level is expressed, possibly by automated translation, will have to be investigated.</w:t>
      </w:r>
    </w:p>
    <w:p w14:paraId="5F31CEDF" w14:textId="77777777" w:rsidR="003C30DC" w:rsidRDefault="003C30DC">
      <w:pPr>
        <w:pStyle w:val="normal0"/>
      </w:pPr>
    </w:p>
    <w:p w14:paraId="14DA3514" w14:textId="77777777" w:rsidR="003C30DC" w:rsidRDefault="005708E3">
      <w:pPr>
        <w:pStyle w:val="normal0"/>
        <w:numPr>
          <w:ilvl w:val="0"/>
          <w:numId w:val="16"/>
        </w:numPr>
        <w:contextualSpacing/>
      </w:pPr>
      <w:r>
        <w:rPr>
          <w:b/>
        </w:rPr>
        <w:t>Digital Righ</w:t>
      </w:r>
      <w:r>
        <w:rPr>
          <w:b/>
        </w:rPr>
        <w:t>ts Management and Integrity:</w:t>
      </w:r>
      <w:r>
        <w:t xml:space="preserve"> Another identified issue of the technical level was the ability to control the presentation and use of component parts of an artifact based upon the rights granted to the using context. In other words, in a commercial knowledge</w:t>
      </w:r>
      <w:r>
        <w:t xml:space="preserve"> economy there needs to be sufficient support for digital rights management such that content vendors can be assured that their artifacts are being appropriately used. The security label and privacy services from HL7 could provide a starting point for such</w:t>
      </w:r>
      <w:r>
        <w:t xml:space="preserve"> a mechanism. Likewise there is a clear technical requirement that a particular packaging of a knowledge artifact capable of being endorsed or signed any tamper proof manner to ensure trust and confidence.</w:t>
      </w:r>
    </w:p>
    <w:p w14:paraId="1233019B" w14:textId="77777777" w:rsidR="003C30DC" w:rsidRDefault="003C30DC">
      <w:pPr>
        <w:pStyle w:val="normal0"/>
      </w:pPr>
    </w:p>
    <w:p w14:paraId="49D159C5" w14:textId="77777777" w:rsidR="003C30DC" w:rsidRDefault="005708E3">
      <w:pPr>
        <w:pStyle w:val="normal0"/>
        <w:spacing w:before="280"/>
      </w:pPr>
      <w:r>
        <w:t>Examples of composition use cases include:</w:t>
      </w:r>
    </w:p>
    <w:p w14:paraId="7F6DB8D3" w14:textId="77777777" w:rsidR="003C30DC" w:rsidRDefault="005708E3">
      <w:pPr>
        <w:pStyle w:val="normal0"/>
        <w:numPr>
          <w:ilvl w:val="0"/>
          <w:numId w:val="14"/>
        </w:numPr>
        <w:contextualSpacing/>
      </w:pPr>
      <w:r>
        <w:t>KNART_</w:t>
      </w:r>
      <w:r>
        <w:t>A selects either KNART_B or KNART_C for execution. (Process and Flow)</w:t>
      </w:r>
    </w:p>
    <w:p w14:paraId="2F5863D3" w14:textId="77777777" w:rsidR="003C30DC" w:rsidRDefault="005708E3">
      <w:pPr>
        <w:pStyle w:val="normal0"/>
        <w:numPr>
          <w:ilvl w:val="0"/>
          <w:numId w:val="14"/>
        </w:numPr>
        <w:contextualSpacing/>
      </w:pPr>
      <w:r>
        <w:t>KNART_D executes KNART_E and KNART_F in sequence feeding information between them. (Sequence,Order, Information sharing)</w:t>
      </w:r>
    </w:p>
    <w:p w14:paraId="6CFA6227" w14:textId="77777777" w:rsidR="003C30DC" w:rsidRDefault="005708E3">
      <w:pPr>
        <w:pStyle w:val="normal0"/>
        <w:numPr>
          <w:ilvl w:val="0"/>
          <w:numId w:val="14"/>
        </w:numPr>
        <w:contextualSpacing/>
      </w:pPr>
      <w:r>
        <w:t xml:space="preserve">KNART_G is always executed after KNART_H and KNART_J are run and </w:t>
      </w:r>
      <w:r>
        <w:t>can reconcile the work produced produced by each. ( Dependency,  Information control, maybe Dynamic detection)</w:t>
      </w:r>
    </w:p>
    <w:p w14:paraId="5C945D77" w14:textId="77777777" w:rsidR="003C30DC" w:rsidRDefault="005708E3">
      <w:pPr>
        <w:pStyle w:val="normal0"/>
        <w:numPr>
          <w:ilvl w:val="0"/>
          <w:numId w:val="14"/>
        </w:numPr>
        <w:contextualSpacing/>
      </w:pPr>
      <w:r>
        <w:t>Composite KNART that forms reference to other KNARTS</w:t>
      </w:r>
    </w:p>
    <w:p w14:paraId="42D27C44" w14:textId="77777777" w:rsidR="003C30DC" w:rsidRDefault="005708E3">
      <w:pPr>
        <w:pStyle w:val="normal0"/>
        <w:numPr>
          <w:ilvl w:val="0"/>
          <w:numId w:val="14"/>
        </w:numPr>
        <w:contextualSpacing/>
      </w:pPr>
      <w:r>
        <w:t>Composite that was originally references is fully bundled together into a single artifact.</w:t>
      </w:r>
    </w:p>
    <w:p w14:paraId="1FF614F9" w14:textId="77777777" w:rsidR="003C30DC" w:rsidRDefault="005708E3">
      <w:pPr>
        <w:pStyle w:val="normal0"/>
        <w:numPr>
          <w:ilvl w:val="0"/>
          <w:numId w:val="14"/>
        </w:numPr>
        <w:contextualSpacing/>
      </w:pPr>
      <w:r>
        <w:t>P</w:t>
      </w:r>
      <w:r>
        <w:t>re and Post coordinated bundling and composites.</w:t>
      </w:r>
    </w:p>
    <w:p w14:paraId="3E8F46E2" w14:textId="77777777" w:rsidR="003C30DC" w:rsidRDefault="005708E3">
      <w:pPr>
        <w:pStyle w:val="Heading4"/>
        <w:keepNext w:val="0"/>
        <w:keepLines w:val="0"/>
        <w:ind w:left="720"/>
      </w:pPr>
      <w:bookmarkStart w:id="17" w:name="_p1va0njvm0qx" w:colFirst="0" w:colLast="0"/>
      <w:bookmarkEnd w:id="17"/>
      <w:r>
        <w:lastRenderedPageBreak/>
        <w:t>Questions</w:t>
      </w:r>
    </w:p>
    <w:p w14:paraId="199F2F4F" w14:textId="77777777" w:rsidR="003C30DC" w:rsidRDefault="005708E3">
      <w:pPr>
        <w:pStyle w:val="normal0"/>
        <w:numPr>
          <w:ilvl w:val="0"/>
          <w:numId w:val="17"/>
        </w:numPr>
        <w:contextualSpacing/>
      </w:pPr>
      <w:r>
        <w:t>Multiple representations and Presentation, Common conceptual roles, multiple projections and realizations?</w:t>
      </w:r>
    </w:p>
    <w:p w14:paraId="0AE6B00F" w14:textId="77777777" w:rsidR="003C30DC" w:rsidRDefault="005708E3">
      <w:pPr>
        <w:pStyle w:val="normal0"/>
        <w:numPr>
          <w:ilvl w:val="0"/>
          <w:numId w:val="17"/>
        </w:numPr>
        <w:contextualSpacing/>
      </w:pPr>
      <w:r>
        <w:t>Support for Parentage Relationships?</w:t>
      </w:r>
    </w:p>
    <w:p w14:paraId="4EFCF86E" w14:textId="77777777" w:rsidR="003C30DC" w:rsidRDefault="005708E3">
      <w:pPr>
        <w:pStyle w:val="normal0"/>
        <w:numPr>
          <w:ilvl w:val="0"/>
          <w:numId w:val="17"/>
        </w:numPr>
        <w:contextualSpacing/>
      </w:pPr>
      <w:r>
        <w:t xml:space="preserve">Concept Identity vs Physical Identity, Identity with </w:t>
      </w:r>
      <w:r>
        <w:t>Human/Semantic Meaning. Projection of Identity. Nested Identification</w:t>
      </w:r>
    </w:p>
    <w:p w14:paraId="59D36AA7" w14:textId="77777777" w:rsidR="003C30DC" w:rsidRDefault="005708E3">
      <w:pPr>
        <w:pStyle w:val="normal0"/>
        <w:numPr>
          <w:ilvl w:val="0"/>
          <w:numId w:val="17"/>
        </w:numPr>
        <w:contextualSpacing/>
      </w:pPr>
      <w:r>
        <w:t>Replaces and Represents.</w:t>
      </w:r>
    </w:p>
    <w:p w14:paraId="1EAF6894" w14:textId="77777777" w:rsidR="003C30DC" w:rsidRDefault="005708E3">
      <w:pPr>
        <w:pStyle w:val="normal0"/>
        <w:numPr>
          <w:ilvl w:val="0"/>
          <w:numId w:val="17"/>
        </w:numPr>
        <w:contextualSpacing/>
      </w:pPr>
      <w:r>
        <w:t>Abstraction of Context(s)</w:t>
      </w:r>
    </w:p>
    <w:p w14:paraId="4A4BBC6C" w14:textId="77777777" w:rsidR="003C30DC" w:rsidRDefault="005708E3">
      <w:pPr>
        <w:pStyle w:val="Heading4"/>
        <w:keepNext w:val="0"/>
        <w:keepLines w:val="0"/>
        <w:ind w:left="720"/>
      </w:pPr>
      <w:bookmarkStart w:id="18" w:name="_q0yfiqhywvdx" w:colFirst="0" w:colLast="0"/>
      <w:bookmarkEnd w:id="18"/>
      <w:r>
        <w:t>Known issues</w:t>
      </w:r>
    </w:p>
    <w:p w14:paraId="56886016" w14:textId="77777777" w:rsidR="003C30DC" w:rsidRDefault="005708E3">
      <w:pPr>
        <w:pStyle w:val="normal0"/>
      </w:pPr>
      <w:r>
        <w:t xml:space="preserve">In the current KNART specification, the expression language is fixed to ELM. The specification is a mixture of physical and logical models, and has only one physical representation in the form of the HeD XML schema. With the advent of FHIR representations </w:t>
      </w:r>
      <w:r>
        <w:t>and the need to interact with other knowledge representations, a conceptual model is required to ensure consistency and interoperability.</w:t>
      </w:r>
    </w:p>
    <w:p w14:paraId="48DB1890" w14:textId="77777777" w:rsidR="003C30DC" w:rsidRDefault="003C30DC">
      <w:pPr>
        <w:pStyle w:val="normal0"/>
      </w:pPr>
    </w:p>
    <w:p w14:paraId="184A2DB9" w14:textId="77777777" w:rsidR="003C30DC" w:rsidRDefault="005708E3">
      <w:pPr>
        <w:pStyle w:val="normal0"/>
      </w:pPr>
      <w:r>
        <w:t>The specification references three specific artifact types (Documentation Templates, Order Sets and Event Condition A</w:t>
      </w:r>
      <w:r>
        <w:t>ction rules), but actually defines Libraries, Value Sets and Vocabularies. The HeD representation does not support composition, intra-artifact referencing or packaging other than as a singleton artifact.</w:t>
      </w:r>
    </w:p>
    <w:p w14:paraId="70C8CAC6" w14:textId="77777777" w:rsidR="003C30DC" w:rsidRDefault="003C30DC">
      <w:pPr>
        <w:pStyle w:val="normal0"/>
      </w:pPr>
    </w:p>
    <w:p w14:paraId="62181373" w14:textId="77777777" w:rsidR="003C30DC" w:rsidRDefault="005708E3">
      <w:pPr>
        <w:pStyle w:val="normal0"/>
      </w:pPr>
      <w:r>
        <w:t>Knowledge artifact lifecycle  is managed as a whole; there is no facility to manage the lifecycle of component artifact types. Actions and events within an artifact are not explicitly scoped so there is no mechanism to deconflict user definitions from stan</w:t>
      </w:r>
      <w:r>
        <w:t>dard definitions.</w:t>
      </w:r>
    </w:p>
    <w:p w14:paraId="50AF16FE" w14:textId="77777777" w:rsidR="003C30DC" w:rsidRDefault="003C30DC">
      <w:pPr>
        <w:pStyle w:val="normal0"/>
      </w:pPr>
    </w:p>
    <w:p w14:paraId="6811DD8C" w14:textId="77777777" w:rsidR="003C30DC" w:rsidRDefault="005708E3">
      <w:pPr>
        <w:pStyle w:val="normal0"/>
      </w:pPr>
      <w:r>
        <w:t xml:space="preserve">More explicit support for additional phases of the knowledge artifact lifecycle, including authoring, testing and validation is needed.  </w:t>
      </w:r>
    </w:p>
    <w:p w14:paraId="106D2472" w14:textId="77777777" w:rsidR="003C30DC" w:rsidRDefault="005708E3">
      <w:pPr>
        <w:pStyle w:val="Heading2"/>
        <w:keepNext w:val="0"/>
        <w:keepLines w:val="0"/>
        <w:spacing w:after="80"/>
      </w:pPr>
      <w:bookmarkStart w:id="19" w:name="_n4cywl8m02ba" w:colFirst="0" w:colLast="0"/>
      <w:bookmarkEnd w:id="19"/>
      <w:r>
        <w:t xml:space="preserve">FHIR Clinical Reasoning Model (CRM) Comparison </w:t>
      </w:r>
    </w:p>
    <w:p w14:paraId="461BE20F" w14:textId="77777777" w:rsidR="003C30DC" w:rsidRDefault="005708E3">
      <w:pPr>
        <w:pStyle w:val="normal0"/>
      </w:pPr>
      <w:r>
        <w:t>The scope of CRM is larger than the scope covered b</w:t>
      </w:r>
      <w:r>
        <w:t>y the KNART specification, and includes quality reporting and clinical decision support execution and delivery  in addition to the representation and sharing of knowledge artifacts. Also, the scope of represented clinical knowledge is broader (e.g. Quality</w:t>
      </w:r>
      <w:r>
        <w:t xml:space="preserve"> Measures have been introduced, which are not in the KNART specification). In the KNART specification, everything is a knowledge document. In CR, different resources are used for different types of information structures (eg - Library, Order Set, Activity </w:t>
      </w:r>
      <w:r>
        <w:t>Definition, etc). The Library resource supports compositional structures and allows bundling of multiple knowledge artifacts.</w:t>
      </w:r>
    </w:p>
    <w:p w14:paraId="36BC3F94" w14:textId="77777777" w:rsidR="003C30DC" w:rsidRDefault="003C30DC">
      <w:pPr>
        <w:pStyle w:val="normal0"/>
      </w:pPr>
    </w:p>
    <w:p w14:paraId="6EDFDA58" w14:textId="77777777" w:rsidR="003C30DC" w:rsidRDefault="005708E3">
      <w:pPr>
        <w:pStyle w:val="normal0"/>
      </w:pPr>
      <w:r>
        <w:t>Significant effort was put in to harmonizing metadata from the HeD model and clinical reasoning resources - most attributes ended</w:t>
      </w:r>
      <w:r>
        <w:t xml:space="preserve"> up in the FHIR metadata resource.</w:t>
      </w:r>
    </w:p>
    <w:p w14:paraId="1CC84A0C" w14:textId="77777777" w:rsidR="003C30DC" w:rsidRDefault="005708E3">
      <w:pPr>
        <w:pStyle w:val="normal0"/>
      </w:pPr>
      <w:r>
        <w:br/>
        <w:t>In summary, CRM is the natural evolution of the KNART specification (and the HL7 DSS standard for artifact execution ‘as a Service’), but has done so in a FHIR-specific way, that prevents the immediate use of clinical kn</w:t>
      </w:r>
      <w:r>
        <w:t xml:space="preserve">owledge artifacts in a non-FHIR compliant environment. </w:t>
      </w:r>
    </w:p>
    <w:p w14:paraId="4ACD6D60" w14:textId="77777777" w:rsidR="003C30DC" w:rsidRDefault="005708E3">
      <w:pPr>
        <w:pStyle w:val="Heading2"/>
        <w:keepNext w:val="0"/>
        <w:keepLines w:val="0"/>
        <w:spacing w:after="80"/>
      </w:pPr>
      <w:bookmarkStart w:id="20" w:name="_hbfnu26wpddt" w:colFirst="0" w:colLast="0"/>
      <w:bookmarkEnd w:id="20"/>
      <w:r>
        <w:t>Conclusions</w:t>
      </w:r>
    </w:p>
    <w:p w14:paraId="45E9CC7F" w14:textId="77777777" w:rsidR="003C30DC" w:rsidRDefault="005708E3">
      <w:pPr>
        <w:pStyle w:val="normal0"/>
      </w:pPr>
      <w:r>
        <w:lastRenderedPageBreak/>
        <w:t xml:space="preserve">In order to enable sharing of and interoperability between knowledge representations in an heterogeneous environment, a conceptual model is required, along with separation of the platform </w:t>
      </w:r>
      <w:r>
        <w:t>independent and platform specific representations. Within HL7, conceptual documentation to confirm business requirements is still produced in support of v2, v3, SOA and CDA efforts, aligned with the Interoperability Specification Matrix (ISM) of the Servic</w:t>
      </w:r>
      <w:r>
        <w:t>e Aware Interoperability Framework (SAIF). The Standards Governance Board (SGB) is encouraging these efforts to enhance the ability to map between HL7 implementation paradigms. The current HeD XML representation is not directly mappable to existing HL7 art</w:t>
      </w:r>
      <w:r>
        <w:t>ifacts.</w:t>
      </w:r>
    </w:p>
    <w:p w14:paraId="35570F0F" w14:textId="77777777" w:rsidR="003C30DC" w:rsidRDefault="003C30DC">
      <w:pPr>
        <w:pStyle w:val="normal0"/>
      </w:pPr>
    </w:p>
    <w:p w14:paraId="67E99401" w14:textId="77777777" w:rsidR="003C30DC" w:rsidRDefault="005708E3">
      <w:pPr>
        <w:pStyle w:val="normal0"/>
      </w:pPr>
      <w:r>
        <w:t>CIMI increasingly relies on stable logical models to drive transformation maps, For knowledge to be sharable and cost effective, these mappings should be easily maintained. A single conceptual model for knowledge artifacts would facilitate map mai</w:t>
      </w:r>
      <w:r>
        <w:t>ntenance between XML and FHIR representations of the same knowledge. An underlying framework should elevate and encourage adoption of all specifications.</w:t>
      </w:r>
    </w:p>
    <w:p w14:paraId="06DFD73D" w14:textId="77777777" w:rsidR="003C30DC" w:rsidRDefault="003C30DC">
      <w:pPr>
        <w:pStyle w:val="normal0"/>
      </w:pPr>
    </w:p>
    <w:p w14:paraId="5450EFB6" w14:textId="77777777" w:rsidR="003C30DC" w:rsidRDefault="005708E3">
      <w:pPr>
        <w:pStyle w:val="normal0"/>
      </w:pPr>
      <w:r>
        <w:t>Benefits of conceptual documentation include:</w:t>
      </w:r>
    </w:p>
    <w:p w14:paraId="40090DEE" w14:textId="77777777" w:rsidR="003C30DC" w:rsidRDefault="005708E3">
      <w:pPr>
        <w:pStyle w:val="normal0"/>
        <w:numPr>
          <w:ilvl w:val="0"/>
          <w:numId w:val="3"/>
        </w:numPr>
        <w:contextualSpacing/>
      </w:pPr>
      <w:r>
        <w:t>Future durability independent of the platform de jour</w:t>
      </w:r>
    </w:p>
    <w:p w14:paraId="3668441F" w14:textId="77777777" w:rsidR="003C30DC" w:rsidRDefault="005708E3">
      <w:pPr>
        <w:pStyle w:val="normal0"/>
        <w:numPr>
          <w:ilvl w:val="0"/>
          <w:numId w:val="3"/>
        </w:numPr>
        <w:contextualSpacing/>
      </w:pPr>
      <w:r>
        <w:t>C</w:t>
      </w:r>
      <w:r>
        <w:t>onceptual representations are best suited to interacting with clinical authors and reviewers</w:t>
      </w:r>
    </w:p>
    <w:p w14:paraId="590A18E0" w14:textId="77777777" w:rsidR="003C30DC" w:rsidRDefault="005708E3">
      <w:pPr>
        <w:pStyle w:val="normal0"/>
        <w:numPr>
          <w:ilvl w:val="0"/>
          <w:numId w:val="3"/>
        </w:numPr>
        <w:contextualSpacing/>
      </w:pPr>
      <w:r>
        <w:t>A pure technical perspective can reverse value drivers and focus on technical convenience vs business value</w:t>
      </w:r>
    </w:p>
    <w:p w14:paraId="73692B61" w14:textId="77777777" w:rsidR="003C30DC" w:rsidRDefault="005708E3">
      <w:pPr>
        <w:pStyle w:val="normal0"/>
        <w:numPr>
          <w:ilvl w:val="0"/>
          <w:numId w:val="3"/>
        </w:numPr>
        <w:contextualSpacing/>
      </w:pPr>
      <w:r>
        <w:t>Specific physical representations will survive based on</w:t>
      </w:r>
      <w:r>
        <w:t xml:space="preserve"> their uptake and implementation convenience. </w:t>
      </w:r>
    </w:p>
    <w:p w14:paraId="24B2188F" w14:textId="77777777" w:rsidR="003C30DC" w:rsidRDefault="003C30DC">
      <w:pPr>
        <w:pStyle w:val="normal0"/>
      </w:pPr>
    </w:p>
    <w:p w14:paraId="5F64E437" w14:textId="77777777" w:rsidR="003C30DC" w:rsidRDefault="005708E3">
      <w:pPr>
        <w:pStyle w:val="normal0"/>
      </w:pPr>
      <w:r>
        <w:t xml:space="preserve">This approach is consistent with SOA/OMG pattern, with HSSP/HSPC pattern, relates internally to SAIF/SGB pattern and should be non-restrictive to the FHIR community, </w:t>
      </w:r>
    </w:p>
    <w:p w14:paraId="3C93E9A6" w14:textId="77777777" w:rsidR="003C30DC" w:rsidRDefault="003C30DC">
      <w:pPr>
        <w:pStyle w:val="normal0"/>
      </w:pPr>
    </w:p>
    <w:p w14:paraId="11774CB7" w14:textId="77777777" w:rsidR="003C30DC" w:rsidRDefault="005708E3">
      <w:pPr>
        <w:pStyle w:val="normal0"/>
      </w:pPr>
      <w:r>
        <w:t>Stable logical models enable automated t</w:t>
      </w:r>
      <w:r>
        <w:t>ransformations between HL7 technical platforms For knowledge to be sharable and cost effective those mappings should be easily ...should elevate and encourage adoption of all specifications</w:t>
      </w:r>
    </w:p>
    <w:p w14:paraId="28C6BFEE" w14:textId="77777777" w:rsidR="003C30DC" w:rsidRDefault="003C30DC">
      <w:pPr>
        <w:pStyle w:val="normal0"/>
      </w:pPr>
    </w:p>
    <w:p w14:paraId="6BBDD0D2" w14:textId="77777777" w:rsidR="003C30DC" w:rsidRDefault="005708E3">
      <w:pPr>
        <w:pStyle w:val="normal0"/>
      </w:pPr>
      <w:r>
        <w:t>There is the potential to facilitate cross domain validation/inpu</w:t>
      </w:r>
      <w:r>
        <w:t>t/evolution of knowledge management approaches to leverage commercial "engines" being developed for other industries.</w:t>
      </w:r>
    </w:p>
    <w:p w14:paraId="6C00ED71" w14:textId="77777777" w:rsidR="003C30DC" w:rsidRDefault="003C30DC">
      <w:pPr>
        <w:pStyle w:val="normal0"/>
      </w:pPr>
    </w:p>
    <w:p w14:paraId="7AA1EA47" w14:textId="77777777" w:rsidR="003C30DC" w:rsidRDefault="005708E3">
      <w:pPr>
        <w:pStyle w:val="Heading4"/>
      </w:pPr>
      <w:bookmarkStart w:id="21" w:name="_8wlv2lczcphl" w:colFirst="0" w:colLast="0"/>
      <w:bookmarkEnd w:id="21"/>
      <w:r>
        <w:t>Why not focus on one representation - FHIR?</w:t>
      </w:r>
    </w:p>
    <w:p w14:paraId="30A5AB17" w14:textId="77777777" w:rsidR="003C30DC" w:rsidRDefault="003C30DC">
      <w:pPr>
        <w:pStyle w:val="normal0"/>
      </w:pPr>
    </w:p>
    <w:p w14:paraId="5EA17096" w14:textId="77777777" w:rsidR="003C30DC" w:rsidRDefault="005708E3">
      <w:pPr>
        <w:pStyle w:val="normal0"/>
      </w:pPr>
      <w:r>
        <w:t>Research in composition and knowledge representation generalizes beyond FHIR and beyond HL7.  Creation and maintenance of a conceptual model provides continuity and an ability to describe the relationship of HL7 knowledge artifacts to artifacts and specifi</w:t>
      </w:r>
      <w:r>
        <w:t>cations outside of HL7. The valuable conceptual work represented by FHIR Clinical Reasoning is applicable outside of FHIR implementations.</w:t>
      </w:r>
    </w:p>
    <w:p w14:paraId="72692586" w14:textId="77777777" w:rsidR="003C30DC" w:rsidRDefault="003C30DC">
      <w:pPr>
        <w:pStyle w:val="normal0"/>
      </w:pPr>
    </w:p>
    <w:p w14:paraId="46D16942" w14:textId="77777777" w:rsidR="003C30DC" w:rsidRDefault="005708E3">
      <w:pPr>
        <w:pStyle w:val="normal0"/>
      </w:pPr>
      <w:r>
        <w:t>Alternative representations provide better support for the heterogeneity of the technical landscape, relative to the</w:t>
      </w:r>
      <w:r>
        <w:t xml:space="preserve"> current focus of FHIR. The HL7 community includes members with implementation environments all along the continuum from legacy to emerging technology. Architectural considerations include:</w:t>
      </w:r>
    </w:p>
    <w:p w14:paraId="6ABFF240" w14:textId="77777777" w:rsidR="003C30DC" w:rsidRDefault="005708E3">
      <w:pPr>
        <w:pStyle w:val="normal0"/>
        <w:numPr>
          <w:ilvl w:val="0"/>
          <w:numId w:val="6"/>
        </w:numPr>
        <w:contextualSpacing/>
      </w:pPr>
      <w:r>
        <w:lastRenderedPageBreak/>
        <w:t>Specific focus on REST (Representational State Transfer) based arc</w:t>
      </w:r>
      <w:r>
        <w:t>hitectures. Other models are supported but have been less well developed / tested.</w:t>
      </w:r>
    </w:p>
    <w:p w14:paraId="60BD62F4" w14:textId="77777777" w:rsidR="003C30DC" w:rsidRDefault="005708E3">
      <w:pPr>
        <w:pStyle w:val="normal0"/>
        <w:numPr>
          <w:ilvl w:val="0"/>
          <w:numId w:val="6"/>
        </w:numPr>
        <w:contextualSpacing/>
      </w:pPr>
      <w:r>
        <w:t>Focus on CRUD (Create Read Update Delete) versus more complex operations.</w:t>
      </w:r>
    </w:p>
    <w:p w14:paraId="5C8A2572" w14:textId="77777777" w:rsidR="003C30DC" w:rsidRDefault="005708E3">
      <w:pPr>
        <w:pStyle w:val="normal0"/>
        <w:numPr>
          <w:ilvl w:val="0"/>
          <w:numId w:val="6"/>
        </w:numPr>
        <w:contextualSpacing/>
      </w:pPr>
      <w:r>
        <w:t>Need to distinguish between transport models, persistence models, and analytic models</w:t>
      </w:r>
    </w:p>
    <w:p w14:paraId="3ACB7B74" w14:textId="77777777" w:rsidR="003C30DC" w:rsidRDefault="005708E3">
      <w:pPr>
        <w:pStyle w:val="normal0"/>
        <w:numPr>
          <w:ilvl w:val="0"/>
          <w:numId w:val="6"/>
        </w:numPr>
        <w:contextualSpacing/>
      </w:pPr>
      <w:r>
        <w:t>Base resource</w:t>
      </w:r>
      <w:r>
        <w:t>s are designed to support many use cases - implementation guides and profiles still need to be developed to support a predictable exchange architecture in specific use cases.</w:t>
      </w:r>
    </w:p>
    <w:p w14:paraId="2B4BE057" w14:textId="77777777" w:rsidR="003C30DC" w:rsidRDefault="005708E3">
      <w:pPr>
        <w:pStyle w:val="normal0"/>
        <w:numPr>
          <w:ilvl w:val="0"/>
          <w:numId w:val="6"/>
        </w:numPr>
        <w:contextualSpacing/>
      </w:pPr>
      <w:r>
        <w:t>FHIR focuses on the 80% of current systems. 80% of what? Newer care delivery mode</w:t>
      </w:r>
      <w:r>
        <w:t>ls are evolving faster than implementation designs.</w:t>
      </w:r>
    </w:p>
    <w:p w14:paraId="18EA4339" w14:textId="77777777" w:rsidR="003C30DC" w:rsidRDefault="003C30DC">
      <w:pPr>
        <w:pStyle w:val="normal0"/>
      </w:pPr>
    </w:p>
    <w:p w14:paraId="6E219E79" w14:textId="77777777" w:rsidR="003C30DC" w:rsidRDefault="005708E3">
      <w:pPr>
        <w:pStyle w:val="normal0"/>
      </w:pPr>
      <w:r>
        <w:t>Design principle to cover  80% of common use cases is neither right nor wrong, but it does entrench existing current practice to the potential detriment of more efficient and effective separation of conc</w:t>
      </w:r>
      <w:r>
        <w:t>erns and service/resource boundaries.</w:t>
      </w:r>
    </w:p>
    <w:p w14:paraId="1AC96DB6" w14:textId="77777777" w:rsidR="003C30DC" w:rsidRDefault="003C30DC">
      <w:pPr>
        <w:pStyle w:val="normal0"/>
      </w:pPr>
    </w:p>
    <w:p w14:paraId="3C82AC5E" w14:textId="77777777" w:rsidR="003C30DC" w:rsidRDefault="005708E3">
      <w:pPr>
        <w:pStyle w:val="Heading2"/>
        <w:keepNext w:val="0"/>
        <w:keepLines w:val="0"/>
        <w:spacing w:after="80"/>
      </w:pPr>
      <w:bookmarkStart w:id="22" w:name="_6c03oerexcqg" w:colFirst="0" w:colLast="0"/>
      <w:bookmarkEnd w:id="22"/>
      <w:r>
        <w:t>Recommendations</w:t>
      </w:r>
    </w:p>
    <w:p w14:paraId="7C1B7666" w14:textId="77777777" w:rsidR="003C30DC" w:rsidRDefault="005708E3">
      <w:pPr>
        <w:pStyle w:val="normal0"/>
      </w:pPr>
      <w:r>
        <w:t>The project team recommends the creation of a conceptual KNART specification to supplement implementational level knowledge artifact representations. This will include:</w:t>
      </w:r>
    </w:p>
    <w:p w14:paraId="449A289B" w14:textId="77777777" w:rsidR="003C30DC" w:rsidRDefault="005708E3">
      <w:pPr>
        <w:pStyle w:val="normal0"/>
        <w:numPr>
          <w:ilvl w:val="0"/>
          <w:numId w:val="7"/>
        </w:numPr>
        <w:spacing w:before="280"/>
        <w:contextualSpacing/>
      </w:pPr>
      <w:r>
        <w:t xml:space="preserve">Mapping and translation. </w:t>
      </w:r>
    </w:p>
    <w:p w14:paraId="69149E65" w14:textId="77777777" w:rsidR="003C30DC" w:rsidRDefault="005708E3">
      <w:pPr>
        <w:pStyle w:val="normal0"/>
        <w:numPr>
          <w:ilvl w:val="0"/>
          <w:numId w:val="7"/>
        </w:numPr>
        <w:spacing w:before="280"/>
        <w:contextualSpacing/>
      </w:pPr>
      <w:r>
        <w:t>Provid</w:t>
      </w:r>
      <w:r>
        <w:t>e a common bridge to FHIR.</w:t>
      </w:r>
    </w:p>
    <w:p w14:paraId="570D6B98" w14:textId="77777777" w:rsidR="003C30DC" w:rsidRDefault="005708E3">
      <w:pPr>
        <w:pStyle w:val="normal0"/>
        <w:numPr>
          <w:ilvl w:val="0"/>
          <w:numId w:val="7"/>
        </w:numPr>
        <w:spacing w:before="280"/>
        <w:contextualSpacing/>
      </w:pPr>
      <w:r>
        <w:t>Elements to support source referencing and possible reverse translation.</w:t>
      </w:r>
    </w:p>
    <w:p w14:paraId="38E59D6E" w14:textId="77777777" w:rsidR="003C30DC" w:rsidRDefault="005708E3">
      <w:pPr>
        <w:pStyle w:val="normal0"/>
        <w:numPr>
          <w:ilvl w:val="0"/>
          <w:numId w:val="7"/>
        </w:numPr>
        <w:spacing w:before="280"/>
        <w:contextualSpacing/>
      </w:pPr>
      <w:r>
        <w:t>Evolving to take advantage of FHIR innovations.</w:t>
      </w:r>
    </w:p>
    <w:p w14:paraId="5BD55E6D" w14:textId="77777777" w:rsidR="003C30DC" w:rsidRDefault="005708E3">
      <w:pPr>
        <w:pStyle w:val="normal0"/>
        <w:numPr>
          <w:ilvl w:val="0"/>
          <w:numId w:val="7"/>
        </w:numPr>
        <w:spacing w:before="280"/>
        <w:contextualSpacing/>
      </w:pPr>
      <w:r>
        <w:t>Get a good name for the XML representation of a KNART (HeD KNART, Conceptual)</w:t>
      </w:r>
    </w:p>
    <w:p w14:paraId="239450CB" w14:textId="77777777" w:rsidR="003C30DC" w:rsidRDefault="005708E3">
      <w:pPr>
        <w:pStyle w:val="normal0"/>
        <w:numPr>
          <w:ilvl w:val="0"/>
          <w:numId w:val="7"/>
        </w:numPr>
        <w:spacing w:before="280"/>
        <w:contextualSpacing/>
      </w:pPr>
      <w:r>
        <w:t>Develop a compounding and refe</w:t>
      </w:r>
      <w:r>
        <w:t>rencing mechanism.</w:t>
      </w:r>
    </w:p>
    <w:p w14:paraId="0BEC4362" w14:textId="77777777" w:rsidR="003C30DC" w:rsidRDefault="005708E3">
      <w:pPr>
        <w:pStyle w:val="normal0"/>
        <w:numPr>
          <w:ilvl w:val="0"/>
          <w:numId w:val="7"/>
        </w:numPr>
        <w:spacing w:before="280"/>
        <w:contextualSpacing/>
      </w:pPr>
      <w:r>
        <w:t>Develop a composite packaging method.</w:t>
      </w:r>
    </w:p>
    <w:p w14:paraId="01E1AC98" w14:textId="77777777" w:rsidR="003C30DC" w:rsidRDefault="005708E3">
      <w:pPr>
        <w:pStyle w:val="normal0"/>
        <w:numPr>
          <w:ilvl w:val="0"/>
          <w:numId w:val="7"/>
        </w:numPr>
        <w:spacing w:before="280"/>
        <w:contextualSpacing/>
      </w:pPr>
      <w:r>
        <w:t>Enhance the Meta data.</w:t>
      </w:r>
    </w:p>
    <w:p w14:paraId="49A6FA37" w14:textId="77777777" w:rsidR="003C30DC" w:rsidRDefault="005708E3">
      <w:pPr>
        <w:pStyle w:val="normal0"/>
        <w:spacing w:before="280"/>
      </w:pPr>
      <w:r>
        <w:t>In parallel, we should request an additional STU period for the HeD KNART specification, and create a project to maintain that specification. This would include”</w:t>
      </w:r>
    </w:p>
    <w:p w14:paraId="25D9F643" w14:textId="77777777" w:rsidR="003C30DC" w:rsidRDefault="005708E3">
      <w:pPr>
        <w:pStyle w:val="normal0"/>
        <w:numPr>
          <w:ilvl w:val="0"/>
          <w:numId w:val="10"/>
        </w:numPr>
        <w:spacing w:before="280"/>
        <w:contextualSpacing/>
      </w:pPr>
      <w:r>
        <w:t xml:space="preserve">Resolving and </w:t>
      </w:r>
      <w:r>
        <w:t>responding to the existing STU comments</w:t>
      </w:r>
    </w:p>
    <w:p w14:paraId="35C9307F" w14:textId="77777777" w:rsidR="003C30DC" w:rsidRDefault="005708E3">
      <w:pPr>
        <w:pStyle w:val="normal0"/>
        <w:numPr>
          <w:ilvl w:val="0"/>
          <w:numId w:val="10"/>
        </w:numPr>
        <w:spacing w:before="280"/>
        <w:contextualSpacing/>
      </w:pPr>
      <w:r>
        <w:t>Updating the physical specification to include enhancements from innovations in the FHIR Clinical Reasoning.</w:t>
      </w:r>
    </w:p>
    <w:p w14:paraId="02564EE8" w14:textId="77777777" w:rsidR="003C30DC" w:rsidRDefault="005708E3">
      <w:pPr>
        <w:pStyle w:val="normal0"/>
        <w:numPr>
          <w:ilvl w:val="0"/>
          <w:numId w:val="10"/>
        </w:numPr>
        <w:spacing w:before="280"/>
        <w:contextualSpacing/>
      </w:pPr>
      <w:r>
        <w:t>Include the ability to dynamically bind to an expression language.</w:t>
      </w:r>
    </w:p>
    <w:p w14:paraId="441DDACB" w14:textId="77777777" w:rsidR="003C30DC" w:rsidRDefault="005708E3">
      <w:pPr>
        <w:pStyle w:val="normal0"/>
        <w:numPr>
          <w:ilvl w:val="0"/>
          <w:numId w:val="10"/>
        </w:numPr>
        <w:spacing w:before="280"/>
        <w:contextualSpacing/>
      </w:pPr>
      <w:r>
        <w:t>Bring the specification up to date with the current versions of related specifications.</w:t>
      </w:r>
    </w:p>
    <w:p w14:paraId="485F86A6" w14:textId="77777777" w:rsidR="003C30DC" w:rsidRDefault="005708E3">
      <w:pPr>
        <w:pStyle w:val="normal0"/>
        <w:numPr>
          <w:ilvl w:val="0"/>
          <w:numId w:val="10"/>
        </w:numPr>
        <w:spacing w:before="280"/>
        <w:contextualSpacing/>
      </w:pPr>
      <w:r>
        <w:t>Develop physical representations of the composite support and features defined by the conceptual model.</w:t>
      </w:r>
    </w:p>
    <w:p w14:paraId="13BD642D" w14:textId="77777777" w:rsidR="003C30DC" w:rsidRDefault="003C30DC">
      <w:pPr>
        <w:pStyle w:val="normal0"/>
      </w:pPr>
    </w:p>
    <w:p w14:paraId="63B8CBF7" w14:textId="77777777" w:rsidR="003C30DC" w:rsidRDefault="005708E3">
      <w:pPr>
        <w:pStyle w:val="Heading2"/>
      </w:pPr>
      <w:bookmarkStart w:id="23" w:name="_x4fn66jrmsli" w:colFirst="0" w:colLast="0"/>
      <w:bookmarkEnd w:id="23"/>
      <w:r>
        <w:t>Appendix A - Differences between HeD KNART and FHIR CRM</w:t>
      </w:r>
    </w:p>
    <w:p w14:paraId="4375B6B8" w14:textId="77777777" w:rsidR="003C30DC" w:rsidRDefault="005708E3">
      <w:pPr>
        <w:pStyle w:val="normal0"/>
      </w:pPr>
      <w:r>
        <w:t>Referen</w:t>
      </w:r>
      <w:r>
        <w:t>ce minutes CDS Work Group Conference Call, August 16, 2017</w:t>
      </w:r>
    </w:p>
    <w:p w14:paraId="15EF9194" w14:textId="77777777" w:rsidR="003C30DC" w:rsidRDefault="003C30DC">
      <w:pPr>
        <w:pStyle w:val="normal0"/>
      </w:pPr>
    </w:p>
    <w:p w14:paraId="22B0A15A" w14:textId="77777777" w:rsidR="003C30DC" w:rsidRDefault="005708E3">
      <w:pPr>
        <w:pStyle w:val="normal0"/>
        <w:numPr>
          <w:ilvl w:val="0"/>
          <w:numId w:val="2"/>
        </w:numPr>
        <w:contextualSpacing/>
      </w:pPr>
      <w:r>
        <w:t>Everything in KNART is a knowledge document, whereas FHIR Clinical Reasoning Module defines different resources used for different purposes</w:t>
      </w:r>
    </w:p>
    <w:p w14:paraId="6D2AB137" w14:textId="77777777" w:rsidR="003C30DC" w:rsidRDefault="005708E3">
      <w:pPr>
        <w:pStyle w:val="normal0"/>
        <w:numPr>
          <w:ilvl w:val="0"/>
          <w:numId w:val="2"/>
        </w:numPr>
        <w:contextualSpacing/>
      </w:pPr>
      <w:r>
        <w:t xml:space="preserve">Added Measure and MeasureReport </w:t>
      </w:r>
    </w:p>
    <w:p w14:paraId="19DD7BAD" w14:textId="77777777" w:rsidR="003C30DC" w:rsidRDefault="005708E3">
      <w:pPr>
        <w:pStyle w:val="normal0"/>
        <w:numPr>
          <w:ilvl w:val="0"/>
          <w:numId w:val="2"/>
        </w:numPr>
        <w:contextualSpacing/>
      </w:pPr>
      <w:r>
        <w:lastRenderedPageBreak/>
        <w:t>GuidanceResponse and ServiceDefinition have been voted to be deprecated. This is more part of DSS scope. KNART uses pieces of vMR to work with GuidanceResponse</w:t>
      </w:r>
    </w:p>
    <w:p w14:paraId="60DE5684" w14:textId="77777777" w:rsidR="003C30DC" w:rsidRDefault="005708E3">
      <w:pPr>
        <w:pStyle w:val="normal0"/>
        <w:numPr>
          <w:ilvl w:val="0"/>
          <w:numId w:val="2"/>
        </w:numPr>
        <w:contextualSpacing/>
      </w:pPr>
      <w:r>
        <w:t>DataRequirement has been more formally defined in Clinical Reasoning.</w:t>
      </w:r>
    </w:p>
    <w:p w14:paraId="4CA9E869" w14:textId="77777777" w:rsidR="003C30DC" w:rsidRDefault="005708E3">
      <w:pPr>
        <w:pStyle w:val="normal0"/>
        <w:numPr>
          <w:ilvl w:val="0"/>
          <w:numId w:val="2"/>
        </w:numPr>
        <w:contextualSpacing/>
      </w:pPr>
      <w:r>
        <w:t>The structure of a knowled</w:t>
      </w:r>
      <w:r>
        <w:t>ge document in KNART is almost the same as in PlanDefinition, the main difference being the use of ActivityDefinition to enable both reuse of activities, and structural representation of the most common aspects, whereas the equivalent functionality in KNAR</w:t>
      </w:r>
      <w:r>
        <w:t>T is provided by the “actionSentence”, which is always an expression of ELM</w:t>
      </w:r>
    </w:p>
    <w:p w14:paraId="2D45D18C" w14:textId="77777777" w:rsidR="003C30DC" w:rsidRDefault="005708E3">
      <w:pPr>
        <w:pStyle w:val="normal0"/>
        <w:numPr>
          <w:ilvl w:val="0"/>
          <w:numId w:val="2"/>
        </w:numPr>
        <w:contextualSpacing/>
      </w:pPr>
      <w:r>
        <w:t>Clinical Reasoning Module allows use of any expression language, whereas KNART is tightly bound to ELM.</w:t>
      </w:r>
    </w:p>
    <w:p w14:paraId="6A84B3AF" w14:textId="77777777" w:rsidR="003C30DC" w:rsidRDefault="005708E3">
      <w:pPr>
        <w:pStyle w:val="normal0"/>
        <w:numPr>
          <w:ilvl w:val="0"/>
          <w:numId w:val="2"/>
        </w:numPr>
        <w:contextualSpacing/>
      </w:pPr>
      <w:r>
        <w:t>Metadata elements of the FHIR Knowledge Resources were based on KNART Metada</w:t>
      </w:r>
      <w:r>
        <w:t xml:space="preserve">ta, but subsequently harmonized with the core FHIR Conformance resources, so a one-to-one metadata review might be useful. </w:t>
      </w:r>
    </w:p>
    <w:p w14:paraId="7FEE39E1" w14:textId="77777777" w:rsidR="003C30DC" w:rsidRDefault="005708E3">
      <w:pPr>
        <w:pStyle w:val="normal0"/>
        <w:numPr>
          <w:ilvl w:val="0"/>
          <w:numId w:val="2"/>
        </w:numPr>
        <w:contextualSpacing/>
      </w:pPr>
      <w:r>
        <w:t>The structure of KNART matches Plan definition - it may be reasonable to define a transform between them.</w:t>
      </w:r>
    </w:p>
    <w:p w14:paraId="712F6FDC" w14:textId="77777777" w:rsidR="003C30DC" w:rsidRDefault="005708E3">
      <w:pPr>
        <w:pStyle w:val="normal0"/>
        <w:numPr>
          <w:ilvl w:val="0"/>
          <w:numId w:val="2"/>
        </w:numPr>
        <w:contextualSpacing/>
      </w:pPr>
      <w:r>
        <w:t xml:space="preserve">Biggest difference is the </w:t>
      </w:r>
      <w:r>
        <w:t>actions - in HeD it is an expression, and the entire expression evaluates to the object to be performed. Within CR actions are defined more structurally and needed reuse in ways other than re-use of expressions. This led to Activity Definition, which can c</w:t>
      </w:r>
      <w:r>
        <w:t>apture any kind of intent resource, lab orders, documentation templates, etc</w:t>
      </w:r>
    </w:p>
    <w:p w14:paraId="43E34654" w14:textId="77777777" w:rsidR="003C30DC" w:rsidRDefault="005708E3">
      <w:pPr>
        <w:pStyle w:val="normal0"/>
        <w:numPr>
          <w:ilvl w:val="0"/>
          <w:numId w:val="2"/>
        </w:numPr>
        <w:contextualSpacing/>
      </w:pPr>
      <w:r>
        <w:t>The Library artifact allows you to bundle composites in any way you want to bundle them. Library has been expanded to cover asset collection.</w:t>
      </w:r>
    </w:p>
    <w:p w14:paraId="010DE4A7" w14:textId="77777777" w:rsidR="003C30DC" w:rsidRDefault="005708E3">
      <w:pPr>
        <w:pStyle w:val="normal0"/>
        <w:numPr>
          <w:ilvl w:val="0"/>
          <w:numId w:val="2"/>
        </w:numPr>
        <w:contextualSpacing/>
      </w:pPr>
      <w:r>
        <w:t>KNART has specific points where you c</w:t>
      </w:r>
      <w:r>
        <w:t xml:space="preserve">an put expressions; within Plan Definition there are specific points where you can put an expression as well, but in general there is a more flexible means to apply expressions since you use an extension to apply the expression - eg applying questionnaire </w:t>
      </w:r>
      <w:r>
        <w:t>resource via the expression extension</w:t>
      </w:r>
    </w:p>
    <w:p w14:paraId="0D098FDF" w14:textId="77777777" w:rsidR="003C30DC" w:rsidRDefault="003C30DC">
      <w:pPr>
        <w:pStyle w:val="normal0"/>
      </w:pPr>
    </w:p>
    <w:p w14:paraId="42E11024" w14:textId="77777777" w:rsidR="003C30DC" w:rsidRDefault="005708E3">
      <w:pPr>
        <w:pStyle w:val="Heading2"/>
      </w:pPr>
      <w:bookmarkStart w:id="24" w:name="_jp8f4dpccok7" w:colFirst="0" w:colLast="0"/>
      <w:bookmarkEnd w:id="24"/>
      <w:r>
        <w:t>Appendix B - Example Clinical Whitepaper</w:t>
      </w:r>
    </w:p>
    <w:p w14:paraId="4F3507E9" w14:textId="77777777" w:rsidR="003C30DC" w:rsidRDefault="003C30DC">
      <w:pPr>
        <w:pStyle w:val="normal0"/>
      </w:pPr>
    </w:p>
    <w:p w14:paraId="407D5B19" w14:textId="77777777" w:rsidR="003C30DC" w:rsidRDefault="003C30DC">
      <w:pPr>
        <w:pStyle w:val="normal0"/>
      </w:pPr>
    </w:p>
    <w:sectPr w:rsidR="003C30DC" w:rsidSect="005708E3">
      <w:footerReference w:type="default" r:id="rId11"/>
      <w:pgSz w:w="11909" w:h="16834"/>
      <w:pgMar w:top="1077" w:right="1440" w:bottom="1191" w:left="1440" w:header="0" w:footer="612"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F2FD2B" w14:textId="77777777" w:rsidR="005708E3" w:rsidRDefault="005708E3" w:rsidP="005708E3">
      <w:pPr>
        <w:spacing w:line="240" w:lineRule="auto"/>
      </w:pPr>
      <w:r>
        <w:separator/>
      </w:r>
    </w:p>
  </w:endnote>
  <w:endnote w:type="continuationSeparator" w:id="0">
    <w:p w14:paraId="5F8910DD" w14:textId="77777777" w:rsidR="005708E3" w:rsidRDefault="005708E3" w:rsidP="005708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FD140" w14:textId="77777777" w:rsidR="005708E3" w:rsidRPr="005708E3" w:rsidRDefault="005708E3">
    <w:pPr>
      <w:pStyle w:val="Footer"/>
      <w:rPr>
        <w:sz w:val="18"/>
        <w:szCs w:val="18"/>
      </w:rPr>
    </w:pPr>
    <w:r w:rsidRPr="005708E3">
      <w:rPr>
        <w:sz w:val="18"/>
        <w:szCs w:val="18"/>
      </w:rPr>
      <w:t>Last updated: 2017-09-18</w:t>
    </w:r>
    <w:r w:rsidRPr="005708E3">
      <w:rPr>
        <w:sz w:val="18"/>
        <w:szCs w:val="18"/>
      </w:rPr>
      <w:tab/>
    </w:r>
    <w:r w:rsidRPr="005708E3">
      <w:rPr>
        <w:sz w:val="18"/>
        <w:szCs w:val="18"/>
      </w:rPr>
      <w:tab/>
      <w:t xml:space="preserve">Page </w:t>
    </w:r>
    <w:r w:rsidRPr="005708E3">
      <w:rPr>
        <w:rStyle w:val="PageNumber"/>
        <w:sz w:val="18"/>
        <w:szCs w:val="18"/>
      </w:rPr>
      <w:fldChar w:fldCharType="begin"/>
    </w:r>
    <w:r w:rsidRPr="005708E3">
      <w:rPr>
        <w:rStyle w:val="PageNumber"/>
        <w:sz w:val="18"/>
        <w:szCs w:val="18"/>
      </w:rPr>
      <w:instrText xml:space="preserve"> PAGE </w:instrText>
    </w:r>
    <w:r w:rsidRPr="005708E3">
      <w:rPr>
        <w:rStyle w:val="PageNumber"/>
        <w:sz w:val="18"/>
        <w:szCs w:val="18"/>
      </w:rPr>
      <w:fldChar w:fldCharType="separate"/>
    </w:r>
    <w:r>
      <w:rPr>
        <w:rStyle w:val="PageNumber"/>
        <w:noProof/>
        <w:sz w:val="18"/>
        <w:szCs w:val="18"/>
      </w:rPr>
      <w:t>12</w:t>
    </w:r>
    <w:r w:rsidRPr="005708E3">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CA5AD" w14:textId="77777777" w:rsidR="005708E3" w:rsidRDefault="005708E3" w:rsidP="005708E3">
      <w:pPr>
        <w:spacing w:line="240" w:lineRule="auto"/>
      </w:pPr>
      <w:r>
        <w:separator/>
      </w:r>
    </w:p>
  </w:footnote>
  <w:footnote w:type="continuationSeparator" w:id="0">
    <w:p w14:paraId="51213873" w14:textId="77777777" w:rsidR="005708E3" w:rsidRDefault="005708E3" w:rsidP="005708E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7E94"/>
    <w:multiLevelType w:val="multilevel"/>
    <w:tmpl w:val="A3AA1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C354FBC"/>
    <w:multiLevelType w:val="multilevel"/>
    <w:tmpl w:val="3698E6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ED87770"/>
    <w:multiLevelType w:val="multilevel"/>
    <w:tmpl w:val="B95C7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460234A"/>
    <w:multiLevelType w:val="multilevel"/>
    <w:tmpl w:val="008E9B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2987681F"/>
    <w:multiLevelType w:val="multilevel"/>
    <w:tmpl w:val="6276C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8CF26C6"/>
    <w:multiLevelType w:val="multilevel"/>
    <w:tmpl w:val="508C8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A934965"/>
    <w:multiLevelType w:val="multilevel"/>
    <w:tmpl w:val="C87256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3FB136E8"/>
    <w:multiLevelType w:val="multilevel"/>
    <w:tmpl w:val="2EBC5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0D61E9E"/>
    <w:multiLevelType w:val="multilevel"/>
    <w:tmpl w:val="B27A9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19C3A58"/>
    <w:multiLevelType w:val="multilevel"/>
    <w:tmpl w:val="FBF44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5C849FF"/>
    <w:multiLevelType w:val="multilevel"/>
    <w:tmpl w:val="F6CA6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2C45E62"/>
    <w:multiLevelType w:val="multilevel"/>
    <w:tmpl w:val="1E90D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78B28C8"/>
    <w:multiLevelType w:val="multilevel"/>
    <w:tmpl w:val="8C4A9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FED5C71"/>
    <w:multiLevelType w:val="multilevel"/>
    <w:tmpl w:val="2D404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5234218"/>
    <w:multiLevelType w:val="multilevel"/>
    <w:tmpl w:val="96EA1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B4D3ECD"/>
    <w:multiLevelType w:val="multilevel"/>
    <w:tmpl w:val="0B08B16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53C4570"/>
    <w:multiLevelType w:val="multilevel"/>
    <w:tmpl w:val="1D5C97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2"/>
  </w:num>
  <w:num w:numId="2">
    <w:abstractNumId w:val="9"/>
  </w:num>
  <w:num w:numId="3">
    <w:abstractNumId w:val="11"/>
  </w:num>
  <w:num w:numId="4">
    <w:abstractNumId w:val="3"/>
  </w:num>
  <w:num w:numId="5">
    <w:abstractNumId w:val="1"/>
  </w:num>
  <w:num w:numId="6">
    <w:abstractNumId w:val="4"/>
  </w:num>
  <w:num w:numId="7">
    <w:abstractNumId w:val="6"/>
  </w:num>
  <w:num w:numId="8">
    <w:abstractNumId w:val="5"/>
  </w:num>
  <w:num w:numId="9">
    <w:abstractNumId w:val="10"/>
  </w:num>
  <w:num w:numId="10">
    <w:abstractNumId w:val="16"/>
  </w:num>
  <w:num w:numId="11">
    <w:abstractNumId w:val="13"/>
  </w:num>
  <w:num w:numId="12">
    <w:abstractNumId w:val="14"/>
  </w:num>
  <w:num w:numId="13">
    <w:abstractNumId w:val="15"/>
  </w:num>
  <w:num w:numId="14">
    <w:abstractNumId w:val="0"/>
  </w:num>
  <w:num w:numId="15">
    <w:abstractNumId w:val="2"/>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30DC"/>
    <w:rsid w:val="003C30DC"/>
    <w:rsid w:val="005708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2F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uz-Cyrl-UZ"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5708E3"/>
    <w:pPr>
      <w:tabs>
        <w:tab w:val="center" w:pos="4320"/>
        <w:tab w:val="right" w:pos="8640"/>
      </w:tabs>
      <w:spacing w:line="240" w:lineRule="auto"/>
    </w:pPr>
  </w:style>
  <w:style w:type="character" w:customStyle="1" w:styleId="HeaderChar">
    <w:name w:val="Header Char"/>
    <w:basedOn w:val="DefaultParagraphFont"/>
    <w:link w:val="Header"/>
    <w:uiPriority w:val="99"/>
    <w:rsid w:val="005708E3"/>
  </w:style>
  <w:style w:type="paragraph" w:styleId="Footer">
    <w:name w:val="footer"/>
    <w:basedOn w:val="Normal"/>
    <w:link w:val="FooterChar"/>
    <w:uiPriority w:val="99"/>
    <w:unhideWhenUsed/>
    <w:rsid w:val="005708E3"/>
    <w:pPr>
      <w:tabs>
        <w:tab w:val="center" w:pos="4320"/>
        <w:tab w:val="right" w:pos="8640"/>
      </w:tabs>
      <w:spacing w:line="240" w:lineRule="auto"/>
    </w:pPr>
  </w:style>
  <w:style w:type="character" w:customStyle="1" w:styleId="FooterChar">
    <w:name w:val="Footer Char"/>
    <w:basedOn w:val="DefaultParagraphFont"/>
    <w:link w:val="Footer"/>
    <w:uiPriority w:val="99"/>
    <w:rsid w:val="005708E3"/>
  </w:style>
  <w:style w:type="character" w:styleId="PageNumber">
    <w:name w:val="page number"/>
    <w:basedOn w:val="DefaultParagraphFont"/>
    <w:uiPriority w:val="99"/>
    <w:semiHidden/>
    <w:unhideWhenUsed/>
    <w:rsid w:val="005708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uz-Cyrl-UZ"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5708E3"/>
    <w:pPr>
      <w:tabs>
        <w:tab w:val="center" w:pos="4320"/>
        <w:tab w:val="right" w:pos="8640"/>
      </w:tabs>
      <w:spacing w:line="240" w:lineRule="auto"/>
    </w:pPr>
  </w:style>
  <w:style w:type="character" w:customStyle="1" w:styleId="HeaderChar">
    <w:name w:val="Header Char"/>
    <w:basedOn w:val="DefaultParagraphFont"/>
    <w:link w:val="Header"/>
    <w:uiPriority w:val="99"/>
    <w:rsid w:val="005708E3"/>
  </w:style>
  <w:style w:type="paragraph" w:styleId="Footer">
    <w:name w:val="footer"/>
    <w:basedOn w:val="Normal"/>
    <w:link w:val="FooterChar"/>
    <w:uiPriority w:val="99"/>
    <w:unhideWhenUsed/>
    <w:rsid w:val="005708E3"/>
    <w:pPr>
      <w:tabs>
        <w:tab w:val="center" w:pos="4320"/>
        <w:tab w:val="right" w:pos="8640"/>
      </w:tabs>
      <w:spacing w:line="240" w:lineRule="auto"/>
    </w:pPr>
  </w:style>
  <w:style w:type="character" w:customStyle="1" w:styleId="FooterChar">
    <w:name w:val="Footer Char"/>
    <w:basedOn w:val="DefaultParagraphFont"/>
    <w:link w:val="Footer"/>
    <w:uiPriority w:val="99"/>
    <w:rsid w:val="005708E3"/>
  </w:style>
  <w:style w:type="character" w:styleId="PageNumber">
    <w:name w:val="page number"/>
    <w:basedOn w:val="DefaultParagraphFont"/>
    <w:uiPriority w:val="99"/>
    <w:semiHidden/>
    <w:unhideWhenUsed/>
    <w:rsid w:val="00570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ki.hl7.org/index.php?title=Composite_KNART_Investigation" TargetMode="External"/><Relationship Id="rId9" Type="http://schemas.openxmlformats.org/officeDocument/2006/relationships/hyperlink" Target="http://www.hl7.org/implement/standards/product_brief.cfm?product_id=337" TargetMode="External"/><Relationship Id="rId10" Type="http://schemas.openxmlformats.org/officeDocument/2006/relationships/hyperlink" Target="http://hl7.org/fhir/clinicalreasoning-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4999</Words>
  <Characters>28496</Characters>
  <Application>Microsoft Macintosh Word</Application>
  <DocSecurity>0</DocSecurity>
  <Lines>237</Lines>
  <Paragraphs>66</Paragraphs>
  <ScaleCrop>false</ScaleCrop>
  <Company>Constable Consulting Inc</Company>
  <LinksUpToDate>false</LinksUpToDate>
  <CharactersWithSpaces>33429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Lorraine Constable</cp:lastModifiedBy>
  <cp:revision>2</cp:revision>
  <dcterms:created xsi:type="dcterms:W3CDTF">2017-09-18T18:30:00Z</dcterms:created>
  <dcterms:modified xsi:type="dcterms:W3CDTF">2017-09-18T18:35:00Z</dcterms:modified>
</cp:coreProperties>
</file>